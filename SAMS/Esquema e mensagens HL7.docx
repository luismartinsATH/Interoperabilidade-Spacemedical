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40269" w14:textId="7F1A9D16" w:rsidR="001E0D8B" w:rsidRPr="001E0D8B" w:rsidRDefault="001E0D8B" w:rsidP="00094893">
      <w:pPr>
        <w:pStyle w:val="Ttulo1"/>
        <w:rPr>
          <w:lang w:val="pt-PT"/>
        </w:rPr>
      </w:pPr>
      <w:bookmarkStart w:id="0" w:name="_Toc392251545"/>
      <w:r w:rsidRPr="001E0D8B">
        <w:rPr>
          <w:lang w:val="pt-PT"/>
        </w:rPr>
        <w:t>Esquema pr</w:t>
      </w:r>
      <w:r w:rsidR="00481311">
        <w:rPr>
          <w:lang w:val="pt-PT"/>
        </w:rPr>
        <w:t>oposto para workflow</w:t>
      </w:r>
    </w:p>
    <w:p w14:paraId="74AD3528" w14:textId="44D60F2E" w:rsidR="001E0D8B" w:rsidRPr="001E0D8B" w:rsidRDefault="001E0D8B" w:rsidP="00094893">
      <w:pPr>
        <w:pStyle w:val="Ttulo1"/>
        <w:rPr>
          <w:lang w:val="pt-PT"/>
        </w:rPr>
      </w:pPr>
      <w:bookmarkStart w:id="1" w:name="_GoBack"/>
      <w:r>
        <w:rPr>
          <w:noProof/>
          <w:lang w:val="pt-PT" w:eastAsia="pt-PT"/>
        </w:rPr>
        <w:drawing>
          <wp:inline distT="0" distB="0" distL="0" distR="0" wp14:anchorId="6311416F" wp14:editId="5CB22C29">
            <wp:extent cx="6356337" cy="456247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3217" cy="456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257ACF4" w14:textId="64559918" w:rsidR="00CE5C95" w:rsidRPr="00C95D68" w:rsidRDefault="009B3229" w:rsidP="00094893">
      <w:pPr>
        <w:pStyle w:val="Ttulo1"/>
        <w:rPr>
          <w:lang w:val="pt-PT"/>
        </w:rPr>
      </w:pPr>
      <w:r w:rsidRPr="00C95D68">
        <w:rPr>
          <w:lang w:val="pt-PT"/>
        </w:rPr>
        <w:t xml:space="preserve">MENSAGENS </w:t>
      </w:r>
      <w:r w:rsidR="00CE5C95" w:rsidRPr="00C95D68">
        <w:rPr>
          <w:lang w:val="pt-PT"/>
        </w:rPr>
        <w:t>HL7</w:t>
      </w:r>
      <w:bookmarkEnd w:id="0"/>
    </w:p>
    <w:p w14:paraId="181497F0" w14:textId="0A08ABEF" w:rsidR="00FB3EE5" w:rsidRPr="009B3229" w:rsidRDefault="009B3229" w:rsidP="00FB3EE5">
      <w:pPr>
        <w:rPr>
          <w:lang w:val="pt-PT"/>
        </w:rPr>
      </w:pPr>
      <w:r w:rsidRPr="009B3229">
        <w:rPr>
          <w:lang w:val="pt-PT"/>
        </w:rPr>
        <w:t>Este</w:t>
      </w:r>
      <w:r>
        <w:rPr>
          <w:lang w:val="pt-PT"/>
        </w:rPr>
        <w:t xml:space="preserve"> </w:t>
      </w:r>
      <w:r w:rsidRPr="009B3229">
        <w:rPr>
          <w:lang w:val="pt-PT"/>
        </w:rPr>
        <w:t xml:space="preserve">documento descreve as mensagens HL7 suportadas pela plataforma SENTINEL e a sua configuração pré-definida. </w:t>
      </w:r>
    </w:p>
    <w:p w14:paraId="308AF0E8" w14:textId="52B01348" w:rsidR="00B840BC" w:rsidRDefault="00B840BC" w:rsidP="00B840BC">
      <w:pPr>
        <w:pStyle w:val="Cabealho2"/>
      </w:pPr>
      <w:bookmarkStart w:id="2" w:name="_Toc392251564"/>
      <w:r>
        <w:t xml:space="preserve">OMG^O19 </w:t>
      </w:r>
      <w:r w:rsidR="00AE372B">
        <w:t>Placer Order Management</w:t>
      </w:r>
      <w:r w:rsidR="00B53F9D">
        <w:t xml:space="preserve"> (OMGO19ToCmf.xslt)</w:t>
      </w:r>
      <w:bookmarkEnd w:id="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619F0" w:rsidRPr="00BE317D" w14:paraId="788B80FE" w14:textId="77777777" w:rsidTr="003619F0">
        <w:tc>
          <w:tcPr>
            <w:tcW w:w="2376" w:type="dxa"/>
          </w:tcPr>
          <w:p w14:paraId="5F47A994" w14:textId="6084D526" w:rsidR="003619F0" w:rsidRPr="00BE317D" w:rsidRDefault="009B3229" w:rsidP="000E4AE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CAMPO</w:t>
            </w:r>
          </w:p>
        </w:tc>
        <w:tc>
          <w:tcPr>
            <w:tcW w:w="6866" w:type="dxa"/>
          </w:tcPr>
          <w:p w14:paraId="5B4170A6" w14:textId="01100E16" w:rsidR="003619F0" w:rsidRPr="00BE317D" w:rsidRDefault="003619F0" w:rsidP="009B3229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CONFIGURA</w:t>
            </w:r>
            <w:r w:rsidR="009B3229" w:rsidRPr="00BE317D">
              <w:rPr>
                <w:b/>
                <w:sz w:val="20"/>
              </w:rPr>
              <w:t>ÇÃO PRÉ-DEFINIDA</w:t>
            </w:r>
          </w:p>
        </w:tc>
      </w:tr>
      <w:tr w:rsidR="003619F0" w:rsidRPr="00BE317D" w14:paraId="4240A40A" w14:textId="77777777" w:rsidTr="003619F0">
        <w:tc>
          <w:tcPr>
            <w:tcW w:w="2376" w:type="dxa"/>
          </w:tcPr>
          <w:p w14:paraId="1AE097A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35275DA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Date Opened</w:t>
            </w:r>
          </w:p>
        </w:tc>
      </w:tr>
      <w:tr w:rsidR="003619F0" w:rsidRPr="00BE317D" w14:paraId="03413C57" w14:textId="77777777" w:rsidTr="003619F0">
        <w:tc>
          <w:tcPr>
            <w:tcW w:w="2376" w:type="dxa"/>
          </w:tcPr>
          <w:p w14:paraId="44E1DB5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27A86BED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Admitted</w:t>
            </w:r>
          </w:p>
        </w:tc>
      </w:tr>
      <w:tr w:rsidR="003619F0" w:rsidRPr="00BE317D" w14:paraId="3D7C81AB" w14:textId="77777777" w:rsidTr="003619F0">
        <w:tc>
          <w:tcPr>
            <w:tcW w:w="2376" w:type="dxa"/>
          </w:tcPr>
          <w:p w14:paraId="78B495E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OBR.4.1</w:t>
            </w:r>
          </w:p>
        </w:tc>
        <w:tc>
          <w:tcPr>
            <w:tcW w:w="6866" w:type="dxa"/>
          </w:tcPr>
          <w:p w14:paraId="42E7463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034328C7" w14:textId="77777777" w:rsidTr="003619F0">
        <w:tc>
          <w:tcPr>
            <w:tcW w:w="2376" w:type="dxa"/>
          </w:tcPr>
          <w:p w14:paraId="6C875BF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OBR.4.2</w:t>
            </w:r>
          </w:p>
        </w:tc>
        <w:tc>
          <w:tcPr>
            <w:tcW w:w="6866" w:type="dxa"/>
          </w:tcPr>
          <w:p w14:paraId="1FE0846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41C808AF" w14:textId="77777777" w:rsidTr="003619F0">
        <w:tc>
          <w:tcPr>
            <w:tcW w:w="2376" w:type="dxa"/>
          </w:tcPr>
          <w:p w14:paraId="427FFBD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OBR.16.1</w:t>
            </w:r>
          </w:p>
        </w:tc>
        <w:tc>
          <w:tcPr>
            <w:tcW w:w="6866" w:type="dxa"/>
          </w:tcPr>
          <w:p w14:paraId="42EE0F2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35F717FF" w14:textId="77777777" w:rsidTr="003619F0">
        <w:tc>
          <w:tcPr>
            <w:tcW w:w="2376" w:type="dxa"/>
          </w:tcPr>
          <w:p w14:paraId="3202004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OBR.16.2</w:t>
            </w:r>
          </w:p>
        </w:tc>
        <w:tc>
          <w:tcPr>
            <w:tcW w:w="6866" w:type="dxa"/>
          </w:tcPr>
          <w:p w14:paraId="11D1BAC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4BD68B0E" w14:textId="77777777" w:rsidTr="003619F0">
        <w:tc>
          <w:tcPr>
            <w:tcW w:w="2376" w:type="dxa"/>
          </w:tcPr>
          <w:p w14:paraId="636051D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OBR.16.3</w:t>
            </w:r>
          </w:p>
        </w:tc>
        <w:tc>
          <w:tcPr>
            <w:tcW w:w="6866" w:type="dxa"/>
          </w:tcPr>
          <w:p w14:paraId="0130E53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3C665C06" w14:textId="77777777" w:rsidTr="003619F0">
        <w:tc>
          <w:tcPr>
            <w:tcW w:w="2376" w:type="dxa"/>
          </w:tcPr>
          <w:p w14:paraId="00A17FA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“WEIGHT”</w:t>
            </w:r>
          </w:p>
          <w:p w14:paraId="4EAA769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7C93772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OBX.5 = VALUE</w:t>
            </w:r>
          </w:p>
        </w:tc>
        <w:tc>
          <w:tcPr>
            <w:tcW w:w="6866" w:type="dxa"/>
          </w:tcPr>
          <w:p w14:paraId="12019610" w14:textId="77777777" w:rsidR="003619F0" w:rsidRPr="00BE317D" w:rsidRDefault="003619F0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Patient Weight</w:t>
            </w:r>
          </w:p>
          <w:p w14:paraId="61E69B2F" w14:textId="77777777" w:rsidR="000E4AE7" w:rsidRPr="00BE317D" w:rsidRDefault="000E4AE7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default: Kilogrammes (KG)</w:t>
            </w:r>
          </w:p>
          <w:p w14:paraId="404F4712" w14:textId="66DC3CD4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supports: pounds (LB), stones (STONES), kilogrammes (KG)</w:t>
            </w:r>
          </w:p>
        </w:tc>
      </w:tr>
      <w:tr w:rsidR="003619F0" w:rsidRPr="00BE317D" w14:paraId="7DF84A00" w14:textId="77777777" w:rsidTr="003619F0">
        <w:tc>
          <w:tcPr>
            <w:tcW w:w="2376" w:type="dxa"/>
          </w:tcPr>
          <w:p w14:paraId="3DE52DE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“HEIGHT”</w:t>
            </w:r>
          </w:p>
          <w:p w14:paraId="1C1E6A42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55DF251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ab/>
              <w:t>OBX.5 = VALUE</w:t>
            </w:r>
          </w:p>
        </w:tc>
        <w:tc>
          <w:tcPr>
            <w:tcW w:w="6866" w:type="dxa"/>
          </w:tcPr>
          <w:p w14:paraId="0F910C0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Patient Height</w:t>
            </w:r>
          </w:p>
          <w:p w14:paraId="4A881CA6" w14:textId="77777777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default: metres (M)</w:t>
            </w:r>
          </w:p>
          <w:p w14:paraId="6C9DD4C4" w14:textId="62BFE28C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supports: metres (M), inches (inches), centimetres (CM)</w:t>
            </w:r>
          </w:p>
        </w:tc>
      </w:tr>
      <w:tr w:rsidR="003619F0" w:rsidRPr="00BE317D" w14:paraId="4A5D17C4" w14:textId="77777777" w:rsidTr="003619F0">
        <w:tc>
          <w:tcPr>
            <w:tcW w:w="2376" w:type="dxa"/>
          </w:tcPr>
          <w:p w14:paraId="393BEA4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ORC.2.1</w:t>
            </w:r>
          </w:p>
        </w:tc>
        <w:tc>
          <w:tcPr>
            <w:tcW w:w="6866" w:type="dxa"/>
          </w:tcPr>
          <w:p w14:paraId="4A9828A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3619F0" w:rsidRPr="00BE317D" w14:paraId="5907A069" w14:textId="77777777" w:rsidTr="003619F0">
        <w:tc>
          <w:tcPr>
            <w:tcW w:w="2376" w:type="dxa"/>
          </w:tcPr>
          <w:p w14:paraId="7065866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ORC.2.2</w:t>
            </w:r>
          </w:p>
        </w:tc>
        <w:tc>
          <w:tcPr>
            <w:tcW w:w="6866" w:type="dxa"/>
          </w:tcPr>
          <w:p w14:paraId="01E2133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3619F0" w:rsidRPr="00BE317D" w14:paraId="7956FE83" w14:textId="77777777" w:rsidTr="003619F0">
        <w:tc>
          <w:tcPr>
            <w:tcW w:w="2376" w:type="dxa"/>
          </w:tcPr>
          <w:p w14:paraId="14A1B2E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ORC.7.4</w:t>
            </w:r>
          </w:p>
        </w:tc>
        <w:tc>
          <w:tcPr>
            <w:tcW w:w="6866" w:type="dxa"/>
          </w:tcPr>
          <w:p w14:paraId="1A59928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Requested Date and Time</w:t>
            </w:r>
          </w:p>
        </w:tc>
      </w:tr>
      <w:tr w:rsidR="003619F0" w:rsidRPr="00BE317D" w14:paraId="4085CE29" w14:textId="77777777" w:rsidTr="003619F0">
        <w:tc>
          <w:tcPr>
            <w:tcW w:w="2376" w:type="dxa"/>
          </w:tcPr>
          <w:p w14:paraId="196ECDA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PID.3.1</w:t>
            </w:r>
          </w:p>
        </w:tc>
        <w:tc>
          <w:tcPr>
            <w:tcW w:w="6866" w:type="dxa"/>
          </w:tcPr>
          <w:p w14:paraId="4AD3F5B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ID</w:t>
            </w:r>
          </w:p>
        </w:tc>
      </w:tr>
      <w:tr w:rsidR="003619F0" w:rsidRPr="00BE317D" w14:paraId="4C141854" w14:textId="77777777" w:rsidTr="003619F0">
        <w:tc>
          <w:tcPr>
            <w:tcW w:w="2376" w:type="dxa"/>
          </w:tcPr>
          <w:p w14:paraId="6842D79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PID.3.4</w:t>
            </w:r>
          </w:p>
        </w:tc>
        <w:tc>
          <w:tcPr>
            <w:tcW w:w="6866" w:type="dxa"/>
          </w:tcPr>
          <w:p w14:paraId="67553D0D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Organisation (default organisation if missing)</w:t>
            </w:r>
          </w:p>
        </w:tc>
      </w:tr>
      <w:tr w:rsidR="003619F0" w:rsidRPr="00BE317D" w14:paraId="0A6AE580" w14:textId="77777777" w:rsidTr="003619F0">
        <w:tc>
          <w:tcPr>
            <w:tcW w:w="2376" w:type="dxa"/>
          </w:tcPr>
          <w:p w14:paraId="39F62AF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PID.5.1</w:t>
            </w:r>
          </w:p>
        </w:tc>
        <w:tc>
          <w:tcPr>
            <w:tcW w:w="6866" w:type="dxa"/>
          </w:tcPr>
          <w:p w14:paraId="33DB983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Family Name (last name)</w:t>
            </w:r>
          </w:p>
        </w:tc>
      </w:tr>
      <w:tr w:rsidR="003619F0" w:rsidRPr="00BE317D" w14:paraId="3AB74AFA" w14:textId="77777777" w:rsidTr="003619F0">
        <w:tc>
          <w:tcPr>
            <w:tcW w:w="2376" w:type="dxa"/>
          </w:tcPr>
          <w:p w14:paraId="41F3147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PID.5.2</w:t>
            </w:r>
          </w:p>
        </w:tc>
        <w:tc>
          <w:tcPr>
            <w:tcW w:w="6866" w:type="dxa"/>
          </w:tcPr>
          <w:p w14:paraId="25654FE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Given Name (first name)</w:t>
            </w:r>
          </w:p>
        </w:tc>
      </w:tr>
      <w:tr w:rsidR="003619F0" w:rsidRPr="00BE317D" w14:paraId="753D5893" w14:textId="77777777" w:rsidTr="003619F0">
        <w:tc>
          <w:tcPr>
            <w:tcW w:w="2376" w:type="dxa"/>
          </w:tcPr>
          <w:p w14:paraId="24C42E8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PID.5.3</w:t>
            </w:r>
          </w:p>
        </w:tc>
        <w:tc>
          <w:tcPr>
            <w:tcW w:w="6866" w:type="dxa"/>
          </w:tcPr>
          <w:p w14:paraId="153A362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Middle Initials</w:t>
            </w:r>
          </w:p>
        </w:tc>
      </w:tr>
      <w:tr w:rsidR="003619F0" w:rsidRPr="00BE317D" w14:paraId="461B777A" w14:textId="77777777" w:rsidTr="003619F0">
        <w:tc>
          <w:tcPr>
            <w:tcW w:w="2376" w:type="dxa"/>
          </w:tcPr>
          <w:p w14:paraId="4D7C05C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PID.5.5</w:t>
            </w:r>
          </w:p>
        </w:tc>
        <w:tc>
          <w:tcPr>
            <w:tcW w:w="6866" w:type="dxa"/>
          </w:tcPr>
          <w:p w14:paraId="29F5647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Title</w:t>
            </w:r>
          </w:p>
        </w:tc>
      </w:tr>
      <w:tr w:rsidR="003619F0" w:rsidRPr="00BE317D" w14:paraId="7699B132" w14:textId="77777777" w:rsidTr="003619F0">
        <w:tc>
          <w:tcPr>
            <w:tcW w:w="2376" w:type="dxa"/>
          </w:tcPr>
          <w:p w14:paraId="26C36C2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PID.7</w:t>
            </w:r>
          </w:p>
        </w:tc>
        <w:tc>
          <w:tcPr>
            <w:tcW w:w="6866" w:type="dxa"/>
          </w:tcPr>
          <w:p w14:paraId="3218A5B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Date of Birth</w:t>
            </w:r>
          </w:p>
        </w:tc>
      </w:tr>
      <w:tr w:rsidR="003619F0" w:rsidRPr="00BE317D" w14:paraId="03659541" w14:textId="77777777" w:rsidTr="003619F0">
        <w:tc>
          <w:tcPr>
            <w:tcW w:w="2376" w:type="dxa"/>
          </w:tcPr>
          <w:p w14:paraId="012FBDF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PID.8</w:t>
            </w:r>
          </w:p>
        </w:tc>
        <w:tc>
          <w:tcPr>
            <w:tcW w:w="6866" w:type="dxa"/>
          </w:tcPr>
          <w:p w14:paraId="1F971DF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Gender</w:t>
            </w:r>
          </w:p>
        </w:tc>
      </w:tr>
      <w:tr w:rsidR="003619F0" w:rsidRPr="00BE317D" w14:paraId="278FF908" w14:textId="77777777" w:rsidTr="003619F0">
        <w:tc>
          <w:tcPr>
            <w:tcW w:w="2376" w:type="dxa"/>
          </w:tcPr>
          <w:p w14:paraId="6B1B9BA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PID.10</w:t>
            </w:r>
          </w:p>
        </w:tc>
        <w:tc>
          <w:tcPr>
            <w:tcW w:w="6866" w:type="dxa"/>
          </w:tcPr>
          <w:p w14:paraId="1D2ECD8A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Ethnicity</w:t>
            </w:r>
          </w:p>
        </w:tc>
      </w:tr>
      <w:tr w:rsidR="003619F0" w:rsidRPr="00BE317D" w14:paraId="386192F9" w14:textId="77777777" w:rsidTr="003619F0">
        <w:tc>
          <w:tcPr>
            <w:tcW w:w="2376" w:type="dxa"/>
          </w:tcPr>
          <w:p w14:paraId="59516FD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PID.11.1</w:t>
            </w:r>
          </w:p>
        </w:tc>
        <w:tc>
          <w:tcPr>
            <w:tcW w:w="6866" w:type="dxa"/>
          </w:tcPr>
          <w:p w14:paraId="243C4CF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1</w:t>
            </w:r>
          </w:p>
        </w:tc>
      </w:tr>
      <w:tr w:rsidR="003619F0" w:rsidRPr="00BE317D" w14:paraId="0072E032" w14:textId="77777777" w:rsidTr="003619F0">
        <w:tc>
          <w:tcPr>
            <w:tcW w:w="2376" w:type="dxa"/>
          </w:tcPr>
          <w:p w14:paraId="12501BD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PID.11.2</w:t>
            </w:r>
          </w:p>
        </w:tc>
        <w:tc>
          <w:tcPr>
            <w:tcW w:w="6866" w:type="dxa"/>
          </w:tcPr>
          <w:p w14:paraId="264A037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2</w:t>
            </w:r>
          </w:p>
        </w:tc>
      </w:tr>
      <w:tr w:rsidR="003619F0" w:rsidRPr="00BE317D" w14:paraId="5D730754" w14:textId="77777777" w:rsidTr="003619F0">
        <w:tc>
          <w:tcPr>
            <w:tcW w:w="2376" w:type="dxa"/>
          </w:tcPr>
          <w:p w14:paraId="520F7EF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PID.11.3</w:t>
            </w:r>
          </w:p>
        </w:tc>
        <w:tc>
          <w:tcPr>
            <w:tcW w:w="6866" w:type="dxa"/>
          </w:tcPr>
          <w:p w14:paraId="3787527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City</w:t>
            </w:r>
          </w:p>
        </w:tc>
      </w:tr>
      <w:tr w:rsidR="003619F0" w:rsidRPr="00BE317D" w14:paraId="73571526" w14:textId="77777777" w:rsidTr="003619F0">
        <w:tc>
          <w:tcPr>
            <w:tcW w:w="2376" w:type="dxa"/>
          </w:tcPr>
          <w:p w14:paraId="20ECFD8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PID.11.4</w:t>
            </w:r>
          </w:p>
        </w:tc>
        <w:tc>
          <w:tcPr>
            <w:tcW w:w="6866" w:type="dxa"/>
          </w:tcPr>
          <w:p w14:paraId="3EC6FFF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County/Region/State</w:t>
            </w:r>
          </w:p>
        </w:tc>
      </w:tr>
      <w:tr w:rsidR="003619F0" w:rsidRPr="00BE317D" w14:paraId="07C9F07D" w14:textId="77777777" w:rsidTr="003619F0">
        <w:tc>
          <w:tcPr>
            <w:tcW w:w="2376" w:type="dxa"/>
          </w:tcPr>
          <w:p w14:paraId="6ED3524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PID.11.5</w:t>
            </w:r>
          </w:p>
        </w:tc>
        <w:tc>
          <w:tcPr>
            <w:tcW w:w="6866" w:type="dxa"/>
          </w:tcPr>
          <w:p w14:paraId="3C0786C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Postcode/Zipcode</w:t>
            </w:r>
          </w:p>
        </w:tc>
      </w:tr>
      <w:tr w:rsidR="003619F0" w:rsidRPr="00BE317D" w14:paraId="4B3FD05D" w14:textId="77777777" w:rsidTr="003619F0">
        <w:tc>
          <w:tcPr>
            <w:tcW w:w="2376" w:type="dxa"/>
          </w:tcPr>
          <w:p w14:paraId="691B925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PID.11.6</w:t>
            </w:r>
          </w:p>
        </w:tc>
        <w:tc>
          <w:tcPr>
            <w:tcW w:w="6866" w:type="dxa"/>
          </w:tcPr>
          <w:p w14:paraId="61CB31B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Country</w:t>
            </w:r>
          </w:p>
        </w:tc>
      </w:tr>
      <w:tr w:rsidR="003619F0" w:rsidRPr="00BE317D" w14:paraId="5B311BC8" w14:textId="77777777" w:rsidTr="003619F0">
        <w:tc>
          <w:tcPr>
            <w:tcW w:w="2376" w:type="dxa"/>
          </w:tcPr>
          <w:p w14:paraId="6A295C2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PID.13</w:t>
            </w:r>
          </w:p>
        </w:tc>
        <w:tc>
          <w:tcPr>
            <w:tcW w:w="6866" w:type="dxa"/>
          </w:tcPr>
          <w:p w14:paraId="4FC1DC66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Home Telephone number</w:t>
            </w:r>
          </w:p>
        </w:tc>
      </w:tr>
      <w:tr w:rsidR="003619F0" w:rsidRPr="00BE317D" w14:paraId="2BCA50F3" w14:textId="77777777" w:rsidTr="003619F0">
        <w:tc>
          <w:tcPr>
            <w:tcW w:w="2376" w:type="dxa"/>
          </w:tcPr>
          <w:p w14:paraId="0603A2A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PID.19</w:t>
            </w:r>
          </w:p>
        </w:tc>
        <w:tc>
          <w:tcPr>
            <w:tcW w:w="6866" w:type="dxa"/>
          </w:tcPr>
          <w:p w14:paraId="548274D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Second ID</w:t>
            </w:r>
          </w:p>
        </w:tc>
      </w:tr>
      <w:tr w:rsidR="003619F0" w:rsidRPr="00BE317D" w14:paraId="5AA1A72D" w14:textId="77777777" w:rsidTr="003619F0">
        <w:tc>
          <w:tcPr>
            <w:tcW w:w="2376" w:type="dxa"/>
          </w:tcPr>
          <w:p w14:paraId="0B904E2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PV1.2</w:t>
            </w:r>
          </w:p>
        </w:tc>
        <w:tc>
          <w:tcPr>
            <w:tcW w:w="6866" w:type="dxa"/>
          </w:tcPr>
          <w:p w14:paraId="3A11DEE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Class (converted to in /out-patient)</w:t>
            </w:r>
          </w:p>
        </w:tc>
      </w:tr>
      <w:tr w:rsidR="003619F0" w:rsidRPr="00BE317D" w14:paraId="3A2EF443" w14:textId="77777777" w:rsidTr="003619F0">
        <w:tc>
          <w:tcPr>
            <w:tcW w:w="2376" w:type="dxa"/>
          </w:tcPr>
          <w:p w14:paraId="06973FF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PV1.19</w:t>
            </w:r>
          </w:p>
        </w:tc>
        <w:tc>
          <w:tcPr>
            <w:tcW w:w="6866" w:type="dxa"/>
          </w:tcPr>
          <w:p w14:paraId="737DBFA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number</w:t>
            </w:r>
          </w:p>
        </w:tc>
      </w:tr>
      <w:tr w:rsidR="003619F0" w:rsidRPr="00BE317D" w14:paraId="1ABBFF40" w14:textId="77777777" w:rsidTr="003619F0">
        <w:tc>
          <w:tcPr>
            <w:tcW w:w="2376" w:type="dxa"/>
          </w:tcPr>
          <w:p w14:paraId="365D92F8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PV1.3.1</w:t>
            </w:r>
          </w:p>
        </w:tc>
        <w:tc>
          <w:tcPr>
            <w:tcW w:w="6866" w:type="dxa"/>
          </w:tcPr>
          <w:p w14:paraId="3EDC0BC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Point of care (either in or out-patient depends on PV1.2)</w:t>
            </w:r>
          </w:p>
        </w:tc>
      </w:tr>
      <w:tr w:rsidR="003619F0" w:rsidRPr="00BE317D" w14:paraId="58BE721E" w14:textId="77777777" w:rsidTr="003619F0">
        <w:tc>
          <w:tcPr>
            <w:tcW w:w="2376" w:type="dxa"/>
          </w:tcPr>
          <w:p w14:paraId="393BF1B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PV1.3.2</w:t>
            </w:r>
          </w:p>
        </w:tc>
        <w:tc>
          <w:tcPr>
            <w:tcW w:w="6866" w:type="dxa"/>
          </w:tcPr>
          <w:p w14:paraId="4BB4236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Ward (either in or out-patient depends on PV1.2)</w:t>
            </w:r>
          </w:p>
        </w:tc>
      </w:tr>
      <w:tr w:rsidR="003619F0" w:rsidRPr="00BE317D" w14:paraId="28037C3E" w14:textId="77777777" w:rsidTr="003619F0">
        <w:tc>
          <w:tcPr>
            <w:tcW w:w="2376" w:type="dxa"/>
          </w:tcPr>
          <w:p w14:paraId="1D2CCAF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PV1.3.3</w:t>
            </w:r>
          </w:p>
        </w:tc>
        <w:tc>
          <w:tcPr>
            <w:tcW w:w="6866" w:type="dxa"/>
          </w:tcPr>
          <w:p w14:paraId="5A73D01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Bed (either in or out-patient depends on PV1.2)</w:t>
            </w:r>
          </w:p>
        </w:tc>
      </w:tr>
      <w:tr w:rsidR="003619F0" w:rsidRPr="00BE317D" w14:paraId="3435C9B0" w14:textId="77777777" w:rsidTr="003619F0">
        <w:tc>
          <w:tcPr>
            <w:tcW w:w="2376" w:type="dxa"/>
          </w:tcPr>
          <w:p w14:paraId="28C2279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PV1.3.4</w:t>
            </w:r>
          </w:p>
        </w:tc>
        <w:tc>
          <w:tcPr>
            <w:tcW w:w="6866" w:type="dxa"/>
          </w:tcPr>
          <w:p w14:paraId="3B75E09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Facility Name (either in or out-patient depends on PV1.2)</w:t>
            </w:r>
          </w:p>
        </w:tc>
      </w:tr>
      <w:tr w:rsidR="003619F0" w:rsidRPr="00BE317D" w14:paraId="1A20730D" w14:textId="77777777" w:rsidTr="003619F0">
        <w:tc>
          <w:tcPr>
            <w:tcW w:w="2376" w:type="dxa"/>
          </w:tcPr>
          <w:p w14:paraId="0E872DB2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PV1.7.1</w:t>
            </w:r>
          </w:p>
        </w:tc>
        <w:tc>
          <w:tcPr>
            <w:tcW w:w="6866" w:type="dxa"/>
          </w:tcPr>
          <w:p w14:paraId="72F0C773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Staff Number</w:t>
            </w:r>
          </w:p>
        </w:tc>
      </w:tr>
      <w:tr w:rsidR="003619F0" w:rsidRPr="00BE317D" w14:paraId="48200A75" w14:textId="77777777" w:rsidTr="003619F0">
        <w:tc>
          <w:tcPr>
            <w:tcW w:w="2376" w:type="dxa"/>
          </w:tcPr>
          <w:p w14:paraId="69EA7F5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PV1.7.2</w:t>
            </w:r>
          </w:p>
        </w:tc>
        <w:tc>
          <w:tcPr>
            <w:tcW w:w="6866" w:type="dxa"/>
          </w:tcPr>
          <w:p w14:paraId="6423AFE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Last Name</w:t>
            </w:r>
          </w:p>
        </w:tc>
      </w:tr>
      <w:tr w:rsidR="003619F0" w:rsidRPr="00BE317D" w14:paraId="2FE9C094" w14:textId="77777777" w:rsidTr="003619F0">
        <w:tc>
          <w:tcPr>
            <w:tcW w:w="2376" w:type="dxa"/>
          </w:tcPr>
          <w:p w14:paraId="103E06A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PV1.7.3</w:t>
            </w:r>
          </w:p>
        </w:tc>
        <w:tc>
          <w:tcPr>
            <w:tcW w:w="6866" w:type="dxa"/>
          </w:tcPr>
          <w:p w14:paraId="369291A2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First Name</w:t>
            </w:r>
          </w:p>
        </w:tc>
      </w:tr>
      <w:tr w:rsidR="003619F0" w:rsidRPr="00BE317D" w14:paraId="0228B494" w14:textId="77777777" w:rsidTr="003619F0">
        <w:tc>
          <w:tcPr>
            <w:tcW w:w="2376" w:type="dxa"/>
          </w:tcPr>
          <w:p w14:paraId="358DC79B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PV1.7.6</w:t>
            </w:r>
          </w:p>
        </w:tc>
        <w:tc>
          <w:tcPr>
            <w:tcW w:w="6866" w:type="dxa"/>
          </w:tcPr>
          <w:p w14:paraId="1B2F56F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Title</w:t>
            </w:r>
          </w:p>
        </w:tc>
      </w:tr>
      <w:tr w:rsidR="003619F0" w:rsidRPr="00BE317D" w14:paraId="168DAA82" w14:textId="77777777" w:rsidTr="003619F0">
        <w:tc>
          <w:tcPr>
            <w:tcW w:w="2376" w:type="dxa"/>
          </w:tcPr>
          <w:p w14:paraId="6EA439A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PV1.8.1</w:t>
            </w:r>
          </w:p>
        </w:tc>
        <w:tc>
          <w:tcPr>
            <w:tcW w:w="6866" w:type="dxa"/>
          </w:tcPr>
          <w:p w14:paraId="2D43A13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Staff Number</w:t>
            </w:r>
          </w:p>
        </w:tc>
      </w:tr>
      <w:tr w:rsidR="003619F0" w:rsidRPr="00BE317D" w14:paraId="5B074327" w14:textId="77777777" w:rsidTr="003619F0">
        <w:tc>
          <w:tcPr>
            <w:tcW w:w="2376" w:type="dxa"/>
          </w:tcPr>
          <w:p w14:paraId="53D2EEA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PV1.8.2</w:t>
            </w:r>
          </w:p>
        </w:tc>
        <w:tc>
          <w:tcPr>
            <w:tcW w:w="6866" w:type="dxa"/>
          </w:tcPr>
          <w:p w14:paraId="5E1B5E8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Last Name</w:t>
            </w:r>
          </w:p>
        </w:tc>
      </w:tr>
      <w:tr w:rsidR="003619F0" w:rsidRPr="00BE317D" w14:paraId="0BF7ED2D" w14:textId="77777777" w:rsidTr="003619F0">
        <w:tc>
          <w:tcPr>
            <w:tcW w:w="2376" w:type="dxa"/>
          </w:tcPr>
          <w:p w14:paraId="40A819A4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PV1.8.3</w:t>
            </w:r>
          </w:p>
        </w:tc>
        <w:tc>
          <w:tcPr>
            <w:tcW w:w="6866" w:type="dxa"/>
          </w:tcPr>
          <w:p w14:paraId="0BEC86B1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First Name</w:t>
            </w:r>
          </w:p>
        </w:tc>
      </w:tr>
      <w:tr w:rsidR="003619F0" w:rsidRPr="00BE317D" w14:paraId="0993C917" w14:textId="77777777" w:rsidTr="003619F0">
        <w:tc>
          <w:tcPr>
            <w:tcW w:w="2376" w:type="dxa"/>
          </w:tcPr>
          <w:p w14:paraId="415285A7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PV1.8.6</w:t>
            </w:r>
          </w:p>
        </w:tc>
        <w:tc>
          <w:tcPr>
            <w:tcW w:w="6866" w:type="dxa"/>
          </w:tcPr>
          <w:p w14:paraId="15DE3B4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Title</w:t>
            </w:r>
          </w:p>
        </w:tc>
      </w:tr>
      <w:tr w:rsidR="003619F0" w:rsidRPr="00BE317D" w14:paraId="5F9365CC" w14:textId="77777777" w:rsidTr="003619F0">
        <w:tc>
          <w:tcPr>
            <w:tcW w:w="2376" w:type="dxa"/>
          </w:tcPr>
          <w:p w14:paraId="05962BBC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ZIS.1</w:t>
            </w:r>
          </w:p>
        </w:tc>
        <w:tc>
          <w:tcPr>
            <w:tcW w:w="6866" w:type="dxa"/>
          </w:tcPr>
          <w:p w14:paraId="6D187D7F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Comments</w:t>
            </w:r>
          </w:p>
        </w:tc>
      </w:tr>
      <w:tr w:rsidR="003619F0" w:rsidRPr="00BE317D" w14:paraId="55AD94F7" w14:textId="77777777" w:rsidTr="003619F0">
        <w:tc>
          <w:tcPr>
            <w:tcW w:w="2376" w:type="dxa"/>
          </w:tcPr>
          <w:p w14:paraId="34B53C4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ZPI.4.1</w:t>
            </w:r>
          </w:p>
        </w:tc>
        <w:tc>
          <w:tcPr>
            <w:tcW w:w="6866" w:type="dxa"/>
          </w:tcPr>
          <w:p w14:paraId="27D5F1E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Maiden Name</w:t>
            </w:r>
          </w:p>
        </w:tc>
      </w:tr>
    </w:tbl>
    <w:p w14:paraId="54F704D3" w14:textId="7BC56F81" w:rsidR="00B53F9D" w:rsidRDefault="00B53F9D" w:rsidP="00B53F9D">
      <w:pPr>
        <w:pStyle w:val="Cabealho2"/>
      </w:pPr>
      <w:bookmarkStart w:id="3" w:name="_Toc392251565"/>
      <w:r>
        <w:t>ORM^O01 General Order Message (ORMO01ToCmf.xslt)</w:t>
      </w:r>
      <w:bookmarkEnd w:id="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B53F9D" w:rsidRPr="00BE317D" w14:paraId="5BFF7F6C" w14:textId="77777777" w:rsidTr="000E4AE7">
        <w:tc>
          <w:tcPr>
            <w:tcW w:w="2376" w:type="dxa"/>
          </w:tcPr>
          <w:p w14:paraId="2380FD34" w14:textId="77777777" w:rsidR="00B53F9D" w:rsidRPr="00BE317D" w:rsidRDefault="00B53F9D" w:rsidP="000E4AE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FIELD</w:t>
            </w:r>
          </w:p>
        </w:tc>
        <w:tc>
          <w:tcPr>
            <w:tcW w:w="6866" w:type="dxa"/>
          </w:tcPr>
          <w:p w14:paraId="267E729C" w14:textId="77777777" w:rsidR="00B53F9D" w:rsidRPr="00BE317D" w:rsidRDefault="00B53F9D" w:rsidP="000E4AE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OUT OF BOX CONFIGURATION</w:t>
            </w:r>
          </w:p>
        </w:tc>
      </w:tr>
      <w:tr w:rsidR="00B53F9D" w:rsidRPr="00BE317D" w14:paraId="361BB5F1" w14:textId="77777777" w:rsidTr="000E4AE7">
        <w:tc>
          <w:tcPr>
            <w:tcW w:w="2376" w:type="dxa"/>
          </w:tcPr>
          <w:p w14:paraId="73C8274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6097AED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Date Opened</w:t>
            </w:r>
          </w:p>
        </w:tc>
      </w:tr>
      <w:tr w:rsidR="00B53F9D" w:rsidRPr="00BE317D" w14:paraId="42FC9CFD" w14:textId="77777777" w:rsidTr="000E4AE7">
        <w:tc>
          <w:tcPr>
            <w:tcW w:w="2376" w:type="dxa"/>
          </w:tcPr>
          <w:p w14:paraId="601FA2B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EVN.2</w:t>
            </w:r>
          </w:p>
        </w:tc>
        <w:tc>
          <w:tcPr>
            <w:tcW w:w="6866" w:type="dxa"/>
          </w:tcPr>
          <w:p w14:paraId="38B2EB6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Admitted</w:t>
            </w:r>
          </w:p>
        </w:tc>
      </w:tr>
      <w:tr w:rsidR="003619F0" w:rsidRPr="00BE317D" w14:paraId="3BA14510" w14:textId="77777777" w:rsidTr="000E4AE7">
        <w:tc>
          <w:tcPr>
            <w:tcW w:w="2376" w:type="dxa"/>
          </w:tcPr>
          <w:p w14:paraId="3D7DB470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OBR.4.1</w:t>
            </w:r>
          </w:p>
        </w:tc>
        <w:tc>
          <w:tcPr>
            <w:tcW w:w="6866" w:type="dxa"/>
          </w:tcPr>
          <w:p w14:paraId="1A80008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6F96A664" w14:textId="77777777" w:rsidTr="000E4AE7">
        <w:tc>
          <w:tcPr>
            <w:tcW w:w="2376" w:type="dxa"/>
          </w:tcPr>
          <w:p w14:paraId="34E3409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OBR.4.2</w:t>
            </w:r>
          </w:p>
        </w:tc>
        <w:tc>
          <w:tcPr>
            <w:tcW w:w="6866" w:type="dxa"/>
          </w:tcPr>
          <w:p w14:paraId="0D32C40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Procedure</w:t>
            </w:r>
          </w:p>
        </w:tc>
      </w:tr>
      <w:tr w:rsidR="003619F0" w:rsidRPr="00BE317D" w14:paraId="7614155F" w14:textId="77777777" w:rsidTr="000E4AE7">
        <w:tc>
          <w:tcPr>
            <w:tcW w:w="2376" w:type="dxa"/>
          </w:tcPr>
          <w:p w14:paraId="017A3B7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OBR.16.1</w:t>
            </w:r>
          </w:p>
        </w:tc>
        <w:tc>
          <w:tcPr>
            <w:tcW w:w="6866" w:type="dxa"/>
          </w:tcPr>
          <w:p w14:paraId="49484F3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57D1048A" w14:textId="77777777" w:rsidTr="000E4AE7">
        <w:tc>
          <w:tcPr>
            <w:tcW w:w="2376" w:type="dxa"/>
          </w:tcPr>
          <w:p w14:paraId="7B84D6BE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OBR.16.2</w:t>
            </w:r>
          </w:p>
        </w:tc>
        <w:tc>
          <w:tcPr>
            <w:tcW w:w="6866" w:type="dxa"/>
          </w:tcPr>
          <w:p w14:paraId="322F335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3619F0" w:rsidRPr="00BE317D" w14:paraId="36F94C11" w14:textId="77777777" w:rsidTr="000E4AE7">
        <w:tc>
          <w:tcPr>
            <w:tcW w:w="2376" w:type="dxa"/>
          </w:tcPr>
          <w:p w14:paraId="08A818F9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OBR.16.3</w:t>
            </w:r>
          </w:p>
        </w:tc>
        <w:tc>
          <w:tcPr>
            <w:tcW w:w="6866" w:type="dxa"/>
          </w:tcPr>
          <w:p w14:paraId="33D2BF15" w14:textId="77777777" w:rsidR="003619F0" w:rsidRPr="00BE317D" w:rsidRDefault="003619F0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Ordering Physician Name</w:t>
            </w:r>
          </w:p>
        </w:tc>
      </w:tr>
      <w:tr w:rsidR="00B53F9D" w:rsidRPr="00BE317D" w14:paraId="5C4BD500" w14:textId="77777777" w:rsidTr="000E4AE7">
        <w:tc>
          <w:tcPr>
            <w:tcW w:w="2376" w:type="dxa"/>
          </w:tcPr>
          <w:p w14:paraId="701F6AF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“WEIGHT”</w:t>
            </w:r>
          </w:p>
          <w:p w14:paraId="0056F2B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22A991C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OBX.5 = VALUE</w:t>
            </w:r>
          </w:p>
        </w:tc>
        <w:tc>
          <w:tcPr>
            <w:tcW w:w="6866" w:type="dxa"/>
          </w:tcPr>
          <w:p w14:paraId="2A167A4B" w14:textId="77777777" w:rsidR="00B53F9D" w:rsidRPr="00BE317D" w:rsidRDefault="00B53F9D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Patient Weight</w:t>
            </w:r>
          </w:p>
          <w:p w14:paraId="3B5E4A97" w14:textId="77777777" w:rsidR="000E4AE7" w:rsidRPr="00BE317D" w:rsidRDefault="000E4AE7" w:rsidP="000E4AE7">
            <w:pPr>
              <w:rPr>
                <w:sz w:val="20"/>
                <w:lang w:val="de-DE"/>
              </w:rPr>
            </w:pPr>
            <w:r w:rsidRPr="00BE317D">
              <w:rPr>
                <w:sz w:val="20"/>
                <w:lang w:val="de-DE"/>
              </w:rPr>
              <w:t>default: Kilogrammes (KG)</w:t>
            </w:r>
          </w:p>
          <w:p w14:paraId="5E4A1D1D" w14:textId="2B60574D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supports: pounds (LB), stones (STONES), kilogrammes (KG)</w:t>
            </w:r>
          </w:p>
        </w:tc>
      </w:tr>
      <w:tr w:rsidR="00B53F9D" w:rsidRPr="00BE317D" w14:paraId="60F04EE1" w14:textId="77777777" w:rsidTr="000E4AE7">
        <w:tc>
          <w:tcPr>
            <w:tcW w:w="2376" w:type="dxa"/>
          </w:tcPr>
          <w:p w14:paraId="64373751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OBX.3.2 = “HEIGHT”</w:t>
            </w:r>
          </w:p>
          <w:p w14:paraId="355201D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OBX.6 = UNITS</w:t>
            </w:r>
          </w:p>
          <w:p w14:paraId="261E09D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ab/>
              <w:t>OBX.5 = VALUE</w:t>
            </w:r>
          </w:p>
        </w:tc>
        <w:tc>
          <w:tcPr>
            <w:tcW w:w="6866" w:type="dxa"/>
          </w:tcPr>
          <w:p w14:paraId="3DCE9388" w14:textId="77777777" w:rsidR="000E4AE7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Height</w:t>
            </w:r>
            <w:r w:rsidR="000E4AE7" w:rsidRPr="00BE317D">
              <w:rPr>
                <w:sz w:val="20"/>
              </w:rPr>
              <w:t xml:space="preserve"> </w:t>
            </w:r>
          </w:p>
          <w:p w14:paraId="45D41703" w14:textId="536D1B22" w:rsidR="000E4AE7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default: metres (M)</w:t>
            </w:r>
          </w:p>
          <w:p w14:paraId="696BA044" w14:textId="7483B530" w:rsidR="00B53F9D" w:rsidRPr="00BE317D" w:rsidRDefault="000E4AE7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supports: metres (M), inches (inches), centimetres (CM)</w:t>
            </w:r>
          </w:p>
        </w:tc>
      </w:tr>
      <w:tr w:rsidR="00B53F9D" w:rsidRPr="00BE317D" w14:paraId="303F9ACF" w14:textId="77777777" w:rsidTr="000E4AE7">
        <w:tc>
          <w:tcPr>
            <w:tcW w:w="2376" w:type="dxa"/>
          </w:tcPr>
          <w:p w14:paraId="7E0F0971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ORC.2.1</w:t>
            </w:r>
          </w:p>
        </w:tc>
        <w:tc>
          <w:tcPr>
            <w:tcW w:w="6866" w:type="dxa"/>
          </w:tcPr>
          <w:p w14:paraId="21EA2FF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B53F9D" w:rsidRPr="00BE317D" w14:paraId="58F7CB23" w14:textId="77777777" w:rsidTr="000E4AE7">
        <w:tc>
          <w:tcPr>
            <w:tcW w:w="2376" w:type="dxa"/>
          </w:tcPr>
          <w:p w14:paraId="1322BCE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ORC.2.2</w:t>
            </w:r>
          </w:p>
        </w:tc>
        <w:tc>
          <w:tcPr>
            <w:tcW w:w="6866" w:type="dxa"/>
          </w:tcPr>
          <w:p w14:paraId="36B5011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ID</w:t>
            </w:r>
          </w:p>
        </w:tc>
      </w:tr>
      <w:tr w:rsidR="00B53F9D" w:rsidRPr="00BE317D" w14:paraId="6C187573" w14:textId="77777777" w:rsidTr="000E4AE7">
        <w:tc>
          <w:tcPr>
            <w:tcW w:w="2376" w:type="dxa"/>
          </w:tcPr>
          <w:p w14:paraId="01347AA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ORC.7.4</w:t>
            </w:r>
          </w:p>
        </w:tc>
        <w:tc>
          <w:tcPr>
            <w:tcW w:w="6866" w:type="dxa"/>
          </w:tcPr>
          <w:p w14:paraId="5552FF4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Requested Date and Time</w:t>
            </w:r>
          </w:p>
        </w:tc>
      </w:tr>
      <w:tr w:rsidR="00B53F9D" w:rsidRPr="00BE317D" w14:paraId="3BC9C5D7" w14:textId="77777777" w:rsidTr="000E4AE7">
        <w:tc>
          <w:tcPr>
            <w:tcW w:w="2376" w:type="dxa"/>
          </w:tcPr>
          <w:p w14:paraId="169E79E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PID.3.1</w:t>
            </w:r>
          </w:p>
        </w:tc>
        <w:tc>
          <w:tcPr>
            <w:tcW w:w="6866" w:type="dxa"/>
          </w:tcPr>
          <w:p w14:paraId="58B8921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ID</w:t>
            </w:r>
          </w:p>
        </w:tc>
      </w:tr>
      <w:tr w:rsidR="00B53F9D" w:rsidRPr="00BE317D" w14:paraId="61D3C8B2" w14:textId="77777777" w:rsidTr="000E4AE7">
        <w:tc>
          <w:tcPr>
            <w:tcW w:w="2376" w:type="dxa"/>
          </w:tcPr>
          <w:p w14:paraId="46B78D2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PID.3.4</w:t>
            </w:r>
          </w:p>
        </w:tc>
        <w:tc>
          <w:tcPr>
            <w:tcW w:w="6866" w:type="dxa"/>
          </w:tcPr>
          <w:p w14:paraId="0AAE753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Organisation (default organisation if missing)</w:t>
            </w:r>
          </w:p>
        </w:tc>
      </w:tr>
      <w:tr w:rsidR="00B53F9D" w:rsidRPr="00BE317D" w14:paraId="17457946" w14:textId="77777777" w:rsidTr="000E4AE7">
        <w:tc>
          <w:tcPr>
            <w:tcW w:w="2376" w:type="dxa"/>
          </w:tcPr>
          <w:p w14:paraId="14C74F5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PID.5.1</w:t>
            </w:r>
          </w:p>
        </w:tc>
        <w:tc>
          <w:tcPr>
            <w:tcW w:w="6866" w:type="dxa"/>
          </w:tcPr>
          <w:p w14:paraId="3D3AE3E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Family Name (last name)</w:t>
            </w:r>
          </w:p>
        </w:tc>
      </w:tr>
      <w:tr w:rsidR="00B53F9D" w:rsidRPr="00BE317D" w14:paraId="1B8D3774" w14:textId="77777777" w:rsidTr="000E4AE7">
        <w:tc>
          <w:tcPr>
            <w:tcW w:w="2376" w:type="dxa"/>
          </w:tcPr>
          <w:p w14:paraId="5F4A24EE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PID.5.2</w:t>
            </w:r>
          </w:p>
        </w:tc>
        <w:tc>
          <w:tcPr>
            <w:tcW w:w="6866" w:type="dxa"/>
          </w:tcPr>
          <w:p w14:paraId="3A77A8A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Given Name (first name)</w:t>
            </w:r>
          </w:p>
        </w:tc>
      </w:tr>
      <w:tr w:rsidR="00B53F9D" w:rsidRPr="00BE317D" w14:paraId="07560702" w14:textId="77777777" w:rsidTr="000E4AE7">
        <w:tc>
          <w:tcPr>
            <w:tcW w:w="2376" w:type="dxa"/>
          </w:tcPr>
          <w:p w14:paraId="1395268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PID.5.3</w:t>
            </w:r>
          </w:p>
        </w:tc>
        <w:tc>
          <w:tcPr>
            <w:tcW w:w="6866" w:type="dxa"/>
          </w:tcPr>
          <w:p w14:paraId="5BF2A94E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Middle Initials</w:t>
            </w:r>
          </w:p>
        </w:tc>
      </w:tr>
      <w:tr w:rsidR="00B53F9D" w:rsidRPr="00BE317D" w14:paraId="7498AFF5" w14:textId="77777777" w:rsidTr="000E4AE7">
        <w:tc>
          <w:tcPr>
            <w:tcW w:w="2376" w:type="dxa"/>
          </w:tcPr>
          <w:p w14:paraId="0A5779E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PID.5.5</w:t>
            </w:r>
          </w:p>
        </w:tc>
        <w:tc>
          <w:tcPr>
            <w:tcW w:w="6866" w:type="dxa"/>
          </w:tcPr>
          <w:p w14:paraId="58EC196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Title</w:t>
            </w:r>
          </w:p>
        </w:tc>
      </w:tr>
      <w:tr w:rsidR="00B53F9D" w:rsidRPr="00BE317D" w14:paraId="37B684A1" w14:textId="77777777" w:rsidTr="000E4AE7">
        <w:tc>
          <w:tcPr>
            <w:tcW w:w="2376" w:type="dxa"/>
          </w:tcPr>
          <w:p w14:paraId="20A334C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PID.7</w:t>
            </w:r>
          </w:p>
        </w:tc>
        <w:tc>
          <w:tcPr>
            <w:tcW w:w="6866" w:type="dxa"/>
          </w:tcPr>
          <w:p w14:paraId="302C89F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Date of Birth</w:t>
            </w:r>
          </w:p>
        </w:tc>
      </w:tr>
      <w:tr w:rsidR="00B53F9D" w:rsidRPr="00BE317D" w14:paraId="086EAC5A" w14:textId="77777777" w:rsidTr="000E4AE7">
        <w:tc>
          <w:tcPr>
            <w:tcW w:w="2376" w:type="dxa"/>
          </w:tcPr>
          <w:p w14:paraId="700AE68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PID.8</w:t>
            </w:r>
          </w:p>
        </w:tc>
        <w:tc>
          <w:tcPr>
            <w:tcW w:w="6866" w:type="dxa"/>
          </w:tcPr>
          <w:p w14:paraId="6D3AEBA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Gender</w:t>
            </w:r>
          </w:p>
        </w:tc>
      </w:tr>
      <w:tr w:rsidR="00B53F9D" w:rsidRPr="00BE317D" w14:paraId="7AEC24CB" w14:textId="77777777" w:rsidTr="000E4AE7">
        <w:tc>
          <w:tcPr>
            <w:tcW w:w="2376" w:type="dxa"/>
          </w:tcPr>
          <w:p w14:paraId="18D6ADF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PID.10</w:t>
            </w:r>
          </w:p>
        </w:tc>
        <w:tc>
          <w:tcPr>
            <w:tcW w:w="6866" w:type="dxa"/>
          </w:tcPr>
          <w:p w14:paraId="7EDCE28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Ethnicity</w:t>
            </w:r>
          </w:p>
        </w:tc>
      </w:tr>
      <w:tr w:rsidR="00B53F9D" w:rsidRPr="00BE317D" w14:paraId="6C513941" w14:textId="77777777" w:rsidTr="000E4AE7">
        <w:tc>
          <w:tcPr>
            <w:tcW w:w="2376" w:type="dxa"/>
          </w:tcPr>
          <w:p w14:paraId="504C7D6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PID.11.1</w:t>
            </w:r>
          </w:p>
        </w:tc>
        <w:tc>
          <w:tcPr>
            <w:tcW w:w="6866" w:type="dxa"/>
          </w:tcPr>
          <w:p w14:paraId="2173A36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1</w:t>
            </w:r>
          </w:p>
        </w:tc>
      </w:tr>
      <w:tr w:rsidR="00B53F9D" w:rsidRPr="00BE317D" w14:paraId="755DB164" w14:textId="77777777" w:rsidTr="000E4AE7">
        <w:tc>
          <w:tcPr>
            <w:tcW w:w="2376" w:type="dxa"/>
          </w:tcPr>
          <w:p w14:paraId="030E565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PID.11.2</w:t>
            </w:r>
          </w:p>
        </w:tc>
        <w:tc>
          <w:tcPr>
            <w:tcW w:w="6866" w:type="dxa"/>
          </w:tcPr>
          <w:p w14:paraId="58133ED1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Address Line 2</w:t>
            </w:r>
          </w:p>
        </w:tc>
      </w:tr>
      <w:tr w:rsidR="00B53F9D" w:rsidRPr="00BE317D" w14:paraId="36623FD9" w14:textId="77777777" w:rsidTr="000E4AE7">
        <w:tc>
          <w:tcPr>
            <w:tcW w:w="2376" w:type="dxa"/>
          </w:tcPr>
          <w:p w14:paraId="266B358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PID.11.3</w:t>
            </w:r>
          </w:p>
        </w:tc>
        <w:tc>
          <w:tcPr>
            <w:tcW w:w="6866" w:type="dxa"/>
          </w:tcPr>
          <w:p w14:paraId="79F13A9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City</w:t>
            </w:r>
          </w:p>
        </w:tc>
      </w:tr>
      <w:tr w:rsidR="00B53F9D" w:rsidRPr="00BE317D" w14:paraId="1503F3D3" w14:textId="77777777" w:rsidTr="000E4AE7">
        <w:tc>
          <w:tcPr>
            <w:tcW w:w="2376" w:type="dxa"/>
          </w:tcPr>
          <w:p w14:paraId="72384544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PID.11.4</w:t>
            </w:r>
          </w:p>
        </w:tc>
        <w:tc>
          <w:tcPr>
            <w:tcW w:w="6866" w:type="dxa"/>
          </w:tcPr>
          <w:p w14:paraId="73C62EF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County/Region/State</w:t>
            </w:r>
          </w:p>
        </w:tc>
      </w:tr>
      <w:tr w:rsidR="00B53F9D" w:rsidRPr="00BE317D" w14:paraId="429EA70B" w14:textId="77777777" w:rsidTr="000E4AE7">
        <w:tc>
          <w:tcPr>
            <w:tcW w:w="2376" w:type="dxa"/>
          </w:tcPr>
          <w:p w14:paraId="53ADAD8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PID.11.5</w:t>
            </w:r>
          </w:p>
        </w:tc>
        <w:tc>
          <w:tcPr>
            <w:tcW w:w="6866" w:type="dxa"/>
          </w:tcPr>
          <w:p w14:paraId="48E6357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Postcode/Zipcode</w:t>
            </w:r>
          </w:p>
        </w:tc>
      </w:tr>
      <w:tr w:rsidR="00B53F9D" w:rsidRPr="00BE317D" w14:paraId="339C0B1C" w14:textId="77777777" w:rsidTr="000E4AE7">
        <w:tc>
          <w:tcPr>
            <w:tcW w:w="2376" w:type="dxa"/>
          </w:tcPr>
          <w:p w14:paraId="5B7B3865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PID.11.6</w:t>
            </w:r>
          </w:p>
        </w:tc>
        <w:tc>
          <w:tcPr>
            <w:tcW w:w="6866" w:type="dxa"/>
          </w:tcPr>
          <w:p w14:paraId="212F6E0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Country</w:t>
            </w:r>
          </w:p>
        </w:tc>
      </w:tr>
      <w:tr w:rsidR="00B53F9D" w:rsidRPr="00BE317D" w14:paraId="25991331" w14:textId="77777777" w:rsidTr="000E4AE7">
        <w:tc>
          <w:tcPr>
            <w:tcW w:w="2376" w:type="dxa"/>
          </w:tcPr>
          <w:p w14:paraId="0462F67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PID.13</w:t>
            </w:r>
          </w:p>
        </w:tc>
        <w:tc>
          <w:tcPr>
            <w:tcW w:w="6866" w:type="dxa"/>
          </w:tcPr>
          <w:p w14:paraId="6396A73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Home Telephone number</w:t>
            </w:r>
          </w:p>
        </w:tc>
      </w:tr>
      <w:tr w:rsidR="00B53F9D" w:rsidRPr="00BE317D" w14:paraId="6AB9BE7D" w14:textId="77777777" w:rsidTr="000E4AE7">
        <w:tc>
          <w:tcPr>
            <w:tcW w:w="2376" w:type="dxa"/>
          </w:tcPr>
          <w:p w14:paraId="7C81F319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PID.19</w:t>
            </w:r>
          </w:p>
        </w:tc>
        <w:tc>
          <w:tcPr>
            <w:tcW w:w="6866" w:type="dxa"/>
          </w:tcPr>
          <w:p w14:paraId="2057FE0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Second ID</w:t>
            </w:r>
          </w:p>
        </w:tc>
      </w:tr>
      <w:tr w:rsidR="00B53F9D" w:rsidRPr="00BE317D" w14:paraId="628894FB" w14:textId="77777777" w:rsidTr="000E4AE7">
        <w:tc>
          <w:tcPr>
            <w:tcW w:w="2376" w:type="dxa"/>
          </w:tcPr>
          <w:p w14:paraId="72CDC11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PV1.2</w:t>
            </w:r>
          </w:p>
        </w:tc>
        <w:tc>
          <w:tcPr>
            <w:tcW w:w="6866" w:type="dxa"/>
          </w:tcPr>
          <w:p w14:paraId="5A75569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Class (converted to in /out-patient)</w:t>
            </w:r>
          </w:p>
        </w:tc>
      </w:tr>
      <w:tr w:rsidR="00B53F9D" w:rsidRPr="00BE317D" w14:paraId="3E3DFB36" w14:textId="77777777" w:rsidTr="000E4AE7">
        <w:tc>
          <w:tcPr>
            <w:tcW w:w="2376" w:type="dxa"/>
          </w:tcPr>
          <w:p w14:paraId="2CC85A1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PV1.19</w:t>
            </w:r>
          </w:p>
        </w:tc>
        <w:tc>
          <w:tcPr>
            <w:tcW w:w="6866" w:type="dxa"/>
          </w:tcPr>
          <w:p w14:paraId="1D36112F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Case number</w:t>
            </w:r>
          </w:p>
        </w:tc>
      </w:tr>
      <w:tr w:rsidR="00B53F9D" w:rsidRPr="00BE317D" w14:paraId="5FED77E1" w14:textId="77777777" w:rsidTr="000E4AE7">
        <w:tc>
          <w:tcPr>
            <w:tcW w:w="2376" w:type="dxa"/>
          </w:tcPr>
          <w:p w14:paraId="6ADB16D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PV1.3.1</w:t>
            </w:r>
          </w:p>
        </w:tc>
        <w:tc>
          <w:tcPr>
            <w:tcW w:w="6866" w:type="dxa"/>
          </w:tcPr>
          <w:p w14:paraId="72090AB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Point of care (either in or out-patient depends on PV1.2)</w:t>
            </w:r>
          </w:p>
        </w:tc>
      </w:tr>
      <w:tr w:rsidR="00B53F9D" w:rsidRPr="00BE317D" w14:paraId="3C528398" w14:textId="77777777" w:rsidTr="000E4AE7">
        <w:tc>
          <w:tcPr>
            <w:tcW w:w="2376" w:type="dxa"/>
          </w:tcPr>
          <w:p w14:paraId="341CEBC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PV1.3.2</w:t>
            </w:r>
          </w:p>
        </w:tc>
        <w:tc>
          <w:tcPr>
            <w:tcW w:w="6866" w:type="dxa"/>
          </w:tcPr>
          <w:p w14:paraId="548CE5A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Ward (either in or out-patient depends on PV1.2)</w:t>
            </w:r>
          </w:p>
        </w:tc>
      </w:tr>
      <w:tr w:rsidR="00B53F9D" w:rsidRPr="00BE317D" w14:paraId="0906C31A" w14:textId="77777777" w:rsidTr="000E4AE7">
        <w:tc>
          <w:tcPr>
            <w:tcW w:w="2376" w:type="dxa"/>
          </w:tcPr>
          <w:p w14:paraId="448F2ED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PV1.3.3</w:t>
            </w:r>
          </w:p>
        </w:tc>
        <w:tc>
          <w:tcPr>
            <w:tcW w:w="6866" w:type="dxa"/>
          </w:tcPr>
          <w:p w14:paraId="4404D907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Bed (either in or out-patient depends on PV1.2)</w:t>
            </w:r>
          </w:p>
        </w:tc>
      </w:tr>
      <w:tr w:rsidR="00B53F9D" w:rsidRPr="00BE317D" w14:paraId="232DB967" w14:textId="77777777" w:rsidTr="000E4AE7">
        <w:tc>
          <w:tcPr>
            <w:tcW w:w="2376" w:type="dxa"/>
          </w:tcPr>
          <w:p w14:paraId="637782F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PV1.3.4</w:t>
            </w:r>
          </w:p>
        </w:tc>
        <w:tc>
          <w:tcPr>
            <w:tcW w:w="6866" w:type="dxa"/>
          </w:tcPr>
          <w:p w14:paraId="7AE7A18E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Patient Facility Name (either in or out-patient depends on PV1.2)</w:t>
            </w:r>
          </w:p>
        </w:tc>
      </w:tr>
      <w:tr w:rsidR="00B53F9D" w:rsidRPr="00BE317D" w14:paraId="6B44AE9D" w14:textId="77777777" w:rsidTr="000E4AE7">
        <w:tc>
          <w:tcPr>
            <w:tcW w:w="2376" w:type="dxa"/>
          </w:tcPr>
          <w:p w14:paraId="2C2E5EC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PV1.7.1</w:t>
            </w:r>
          </w:p>
        </w:tc>
        <w:tc>
          <w:tcPr>
            <w:tcW w:w="6866" w:type="dxa"/>
          </w:tcPr>
          <w:p w14:paraId="09F731F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Staff Number</w:t>
            </w:r>
          </w:p>
        </w:tc>
      </w:tr>
      <w:tr w:rsidR="00B53F9D" w:rsidRPr="00BE317D" w14:paraId="34358B67" w14:textId="77777777" w:rsidTr="000E4AE7">
        <w:tc>
          <w:tcPr>
            <w:tcW w:w="2376" w:type="dxa"/>
          </w:tcPr>
          <w:p w14:paraId="44EBADB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PV1.7.2</w:t>
            </w:r>
          </w:p>
        </w:tc>
        <w:tc>
          <w:tcPr>
            <w:tcW w:w="6866" w:type="dxa"/>
          </w:tcPr>
          <w:p w14:paraId="2074999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Last Name</w:t>
            </w:r>
          </w:p>
        </w:tc>
      </w:tr>
      <w:tr w:rsidR="00B53F9D" w:rsidRPr="00BE317D" w14:paraId="5C58D8D8" w14:textId="77777777" w:rsidTr="000E4AE7">
        <w:tc>
          <w:tcPr>
            <w:tcW w:w="2376" w:type="dxa"/>
          </w:tcPr>
          <w:p w14:paraId="0531BBD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PV1.7.3</w:t>
            </w:r>
          </w:p>
        </w:tc>
        <w:tc>
          <w:tcPr>
            <w:tcW w:w="6866" w:type="dxa"/>
          </w:tcPr>
          <w:p w14:paraId="5FFF331D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First Name</w:t>
            </w:r>
          </w:p>
        </w:tc>
      </w:tr>
      <w:tr w:rsidR="00B53F9D" w:rsidRPr="00BE317D" w14:paraId="280F6FA4" w14:textId="77777777" w:rsidTr="000E4AE7">
        <w:tc>
          <w:tcPr>
            <w:tcW w:w="2376" w:type="dxa"/>
          </w:tcPr>
          <w:p w14:paraId="5783B33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PV1.7.6</w:t>
            </w:r>
          </w:p>
        </w:tc>
        <w:tc>
          <w:tcPr>
            <w:tcW w:w="6866" w:type="dxa"/>
          </w:tcPr>
          <w:p w14:paraId="727FB35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Attending Physician (Consultant) Title</w:t>
            </w:r>
          </w:p>
        </w:tc>
      </w:tr>
      <w:tr w:rsidR="00B53F9D" w:rsidRPr="00BE317D" w14:paraId="040663A5" w14:textId="77777777" w:rsidTr="000E4AE7">
        <w:tc>
          <w:tcPr>
            <w:tcW w:w="2376" w:type="dxa"/>
          </w:tcPr>
          <w:p w14:paraId="733A9D0C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PV1.8.1</w:t>
            </w:r>
          </w:p>
        </w:tc>
        <w:tc>
          <w:tcPr>
            <w:tcW w:w="6866" w:type="dxa"/>
          </w:tcPr>
          <w:p w14:paraId="2AA7D796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Staff Number</w:t>
            </w:r>
          </w:p>
        </w:tc>
      </w:tr>
      <w:tr w:rsidR="00B53F9D" w:rsidRPr="00BE317D" w14:paraId="2DD5F0A1" w14:textId="77777777" w:rsidTr="000E4AE7">
        <w:tc>
          <w:tcPr>
            <w:tcW w:w="2376" w:type="dxa"/>
          </w:tcPr>
          <w:p w14:paraId="042975B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PV1.8.2</w:t>
            </w:r>
          </w:p>
        </w:tc>
        <w:tc>
          <w:tcPr>
            <w:tcW w:w="6866" w:type="dxa"/>
          </w:tcPr>
          <w:p w14:paraId="459630A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Last Name</w:t>
            </w:r>
          </w:p>
        </w:tc>
      </w:tr>
      <w:tr w:rsidR="00B53F9D" w:rsidRPr="00BE317D" w14:paraId="5D6CDF73" w14:textId="77777777" w:rsidTr="000E4AE7">
        <w:tc>
          <w:tcPr>
            <w:tcW w:w="2376" w:type="dxa"/>
          </w:tcPr>
          <w:p w14:paraId="037D2888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PV1.8.3</w:t>
            </w:r>
          </w:p>
        </w:tc>
        <w:tc>
          <w:tcPr>
            <w:tcW w:w="6866" w:type="dxa"/>
          </w:tcPr>
          <w:p w14:paraId="7388AD4A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First Name</w:t>
            </w:r>
          </w:p>
        </w:tc>
      </w:tr>
      <w:tr w:rsidR="00B53F9D" w:rsidRPr="00BE317D" w14:paraId="4119F8E8" w14:textId="77777777" w:rsidTr="000E4AE7">
        <w:tc>
          <w:tcPr>
            <w:tcW w:w="2376" w:type="dxa"/>
          </w:tcPr>
          <w:p w14:paraId="34C52A73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PV1.8.6</w:t>
            </w:r>
          </w:p>
        </w:tc>
        <w:tc>
          <w:tcPr>
            <w:tcW w:w="6866" w:type="dxa"/>
          </w:tcPr>
          <w:p w14:paraId="0AFA584B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Referring Physician Title</w:t>
            </w:r>
          </w:p>
        </w:tc>
      </w:tr>
      <w:tr w:rsidR="00B53F9D" w:rsidRPr="00BE317D" w14:paraId="1E5DFB03" w14:textId="77777777" w:rsidTr="000E4AE7">
        <w:tc>
          <w:tcPr>
            <w:tcW w:w="2376" w:type="dxa"/>
          </w:tcPr>
          <w:p w14:paraId="1C6EB6F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ZIS.1</w:t>
            </w:r>
          </w:p>
        </w:tc>
        <w:tc>
          <w:tcPr>
            <w:tcW w:w="6866" w:type="dxa"/>
          </w:tcPr>
          <w:p w14:paraId="5E6D3382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Test Details Order Comments</w:t>
            </w:r>
          </w:p>
        </w:tc>
      </w:tr>
      <w:tr w:rsidR="00B53F9D" w:rsidRPr="00BE317D" w14:paraId="421033AD" w14:textId="77777777" w:rsidTr="000E4AE7">
        <w:tc>
          <w:tcPr>
            <w:tcW w:w="2376" w:type="dxa"/>
          </w:tcPr>
          <w:p w14:paraId="1673747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ZPI.4.1</w:t>
            </w:r>
          </w:p>
        </w:tc>
        <w:tc>
          <w:tcPr>
            <w:tcW w:w="6866" w:type="dxa"/>
          </w:tcPr>
          <w:p w14:paraId="6646B810" w14:textId="77777777" w:rsidR="00B53F9D" w:rsidRPr="00BE317D" w:rsidRDefault="00B53F9D" w:rsidP="000E4AE7">
            <w:pPr>
              <w:rPr>
                <w:sz w:val="20"/>
              </w:rPr>
            </w:pPr>
            <w:r w:rsidRPr="00BE317D">
              <w:rPr>
                <w:sz w:val="20"/>
              </w:rPr>
              <w:t>Maiden Name</w:t>
            </w:r>
          </w:p>
        </w:tc>
      </w:tr>
    </w:tbl>
    <w:p w14:paraId="082775DF" w14:textId="77777777" w:rsidR="009B3229" w:rsidRDefault="009B3229" w:rsidP="003F153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AD2723" w14:textId="6CE19FA3" w:rsidR="009B3229" w:rsidRDefault="009B3229" w:rsidP="003F1533">
      <w:pPr>
        <w:jc w:val="both"/>
      </w:pPr>
      <w:r w:rsidRPr="009B32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Modalidade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</w:t>
      </w:r>
      <w:r w:rsidRPr="009B322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na worklist</w:t>
      </w:r>
    </w:p>
    <w:p w14:paraId="535AF414" w14:textId="445408AA" w:rsidR="003F1533" w:rsidRPr="009B3229" w:rsidRDefault="003F1533" w:rsidP="003F1533">
      <w:pPr>
        <w:jc w:val="both"/>
        <w:rPr>
          <w:lang w:val="pt-PT"/>
        </w:rPr>
      </w:pPr>
      <w:r w:rsidRPr="009B3229">
        <w:rPr>
          <w:lang w:val="pt-PT"/>
        </w:rPr>
        <w:t xml:space="preserve">Logical Observation Identifiers Names and Codes (LOINC) </w:t>
      </w:r>
      <w:r w:rsidR="009B3229" w:rsidRPr="009B3229">
        <w:rPr>
          <w:lang w:val="pt-PT"/>
        </w:rPr>
        <w:t xml:space="preserve">são utilizados para </w:t>
      </w:r>
      <w:r w:rsidR="00B60615" w:rsidRPr="009B3229">
        <w:rPr>
          <w:lang w:val="pt-PT"/>
        </w:rPr>
        <w:t>definir</w:t>
      </w:r>
      <w:r w:rsidR="009B3229" w:rsidRPr="009B3229">
        <w:rPr>
          <w:lang w:val="pt-PT"/>
        </w:rPr>
        <w:t xml:space="preserve"> a modalidade do exame </w:t>
      </w:r>
      <w:r w:rsidR="00B60615">
        <w:rPr>
          <w:lang w:val="pt-PT"/>
        </w:rPr>
        <w:t>incluída</w:t>
      </w:r>
      <w:r w:rsidR="009B3229" w:rsidRPr="009B3229">
        <w:rPr>
          <w:lang w:val="pt-PT"/>
        </w:rPr>
        <w:t xml:space="preserve"> no pedido do HIS ou a modalidade do relatório/observações a</w:t>
      </w:r>
      <w:r w:rsidR="00B60615">
        <w:rPr>
          <w:lang w:val="pt-PT"/>
        </w:rPr>
        <w:t xml:space="preserve"> ser</w:t>
      </w:r>
      <w:r w:rsidR="009B3229" w:rsidRPr="009B3229">
        <w:rPr>
          <w:lang w:val="pt-PT"/>
        </w:rPr>
        <w:t xml:space="preserve"> </w:t>
      </w:r>
      <w:r w:rsidR="00B60615">
        <w:rPr>
          <w:lang w:val="pt-PT"/>
        </w:rPr>
        <w:t>incluída</w:t>
      </w:r>
      <w:r w:rsidR="009B3229" w:rsidRPr="009B3229">
        <w:rPr>
          <w:lang w:val="pt-PT"/>
        </w:rPr>
        <w:t xml:space="preserve"> na resposta ao HIS, quando um </w:t>
      </w:r>
      <w:r w:rsidR="00B60615" w:rsidRPr="009B3229">
        <w:rPr>
          <w:lang w:val="pt-PT"/>
        </w:rPr>
        <w:t>código</w:t>
      </w:r>
      <w:r w:rsidR="009B3229" w:rsidRPr="009B3229">
        <w:rPr>
          <w:lang w:val="pt-PT"/>
        </w:rPr>
        <w:t xml:space="preserve"> apropriado exista. </w:t>
      </w:r>
    </w:p>
    <w:p w14:paraId="152AB500" w14:textId="64410152" w:rsidR="003F1533" w:rsidRPr="009B3229" w:rsidRDefault="009B3229" w:rsidP="003F1533">
      <w:pPr>
        <w:jc w:val="both"/>
        <w:rPr>
          <w:lang w:val="pt-PT"/>
        </w:rPr>
      </w:pPr>
      <w:r w:rsidRPr="009B3229">
        <w:rPr>
          <w:lang w:val="pt-PT"/>
        </w:rPr>
        <w:t>O código L</w:t>
      </w:r>
      <w:r w:rsidR="003F1533" w:rsidRPr="009B3229">
        <w:rPr>
          <w:lang w:val="pt-PT"/>
        </w:rPr>
        <w:t xml:space="preserve">OINC codes </w:t>
      </w:r>
      <w:r w:rsidRPr="009B3229">
        <w:rPr>
          <w:lang w:val="pt-PT"/>
        </w:rPr>
        <w:t xml:space="preserve">tem que ser identificado nas mensagens de retorno para que o HIS possa </w:t>
      </w:r>
      <w:r w:rsidR="00EE7EBC" w:rsidRPr="009B3229">
        <w:rPr>
          <w:lang w:val="pt-PT"/>
        </w:rPr>
        <w:t>interpretar</w:t>
      </w:r>
      <w:r w:rsidRPr="009B3229">
        <w:rPr>
          <w:lang w:val="pt-PT"/>
        </w:rPr>
        <w:t xml:space="preserve"> correctamente a mensagem</w:t>
      </w:r>
      <w:r>
        <w:rPr>
          <w:lang w:val="pt-PT"/>
        </w:rPr>
        <w:t>.</w:t>
      </w:r>
    </w:p>
    <w:p w14:paraId="71119C9E" w14:textId="7AB73292" w:rsidR="0031186D" w:rsidRPr="009B3229" w:rsidRDefault="009B3229" w:rsidP="00F74177">
      <w:pPr>
        <w:rPr>
          <w:lang w:val="pt-PT"/>
        </w:rPr>
      </w:pPr>
      <w:r w:rsidRPr="009B3229">
        <w:rPr>
          <w:lang w:val="pt-PT"/>
        </w:rPr>
        <w:t>As seguintes modalidades podem ser pedidas: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1533" w:rsidRPr="00481311" w14:paraId="2486348E" w14:textId="77777777" w:rsidTr="003F1533">
        <w:tc>
          <w:tcPr>
            <w:tcW w:w="4621" w:type="dxa"/>
          </w:tcPr>
          <w:p w14:paraId="4BD61223" w14:textId="4B9AE176" w:rsidR="003F1533" w:rsidRPr="00BE317D" w:rsidRDefault="003F1533" w:rsidP="00F74177">
            <w:pPr>
              <w:rPr>
                <w:b/>
                <w:sz w:val="20"/>
              </w:rPr>
            </w:pPr>
            <w:r w:rsidRPr="00BE317D">
              <w:rPr>
                <w:b/>
                <w:sz w:val="20"/>
              </w:rPr>
              <w:t>HL7 code</w:t>
            </w:r>
          </w:p>
        </w:tc>
        <w:tc>
          <w:tcPr>
            <w:tcW w:w="4621" w:type="dxa"/>
          </w:tcPr>
          <w:p w14:paraId="6E82A1CD" w14:textId="0CB055A3" w:rsidR="003F1533" w:rsidRPr="00BE317D" w:rsidRDefault="009B3229" w:rsidP="009B3229">
            <w:pPr>
              <w:rPr>
                <w:b/>
                <w:sz w:val="20"/>
                <w:lang w:val="pt-PT"/>
              </w:rPr>
            </w:pPr>
            <w:r w:rsidRPr="00BE317D">
              <w:rPr>
                <w:b/>
                <w:sz w:val="20"/>
                <w:lang w:val="pt-PT"/>
              </w:rPr>
              <w:t xml:space="preserve">Modalidade de exames no </w:t>
            </w:r>
            <w:r w:rsidR="001E0D8B" w:rsidRPr="00BE317D">
              <w:rPr>
                <w:b/>
                <w:sz w:val="20"/>
                <w:lang w:val="pt-PT"/>
              </w:rPr>
              <w:t>Sentinel</w:t>
            </w:r>
          </w:p>
        </w:tc>
      </w:tr>
      <w:tr w:rsidR="003F1533" w:rsidRPr="00BE317D" w14:paraId="6917D5C0" w14:textId="77777777" w:rsidTr="003F1533">
        <w:tc>
          <w:tcPr>
            <w:tcW w:w="4621" w:type="dxa"/>
          </w:tcPr>
          <w:p w14:paraId="679EC691" w14:textId="52700742" w:rsidR="003F1533" w:rsidRPr="00BE317D" w:rsidRDefault="003F1533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LOINC code </w:t>
            </w:r>
            <w:r w:rsidRPr="00BE317D">
              <w:rPr>
                <w:b/>
                <w:sz w:val="20"/>
              </w:rPr>
              <w:t>11524-0</w:t>
            </w:r>
          </w:p>
        </w:tc>
        <w:tc>
          <w:tcPr>
            <w:tcW w:w="4621" w:type="dxa"/>
          </w:tcPr>
          <w:p w14:paraId="513493D3" w14:textId="675E996C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ECG de repouso</w:t>
            </w:r>
          </w:p>
        </w:tc>
      </w:tr>
      <w:tr w:rsidR="003F1533" w:rsidRPr="00BE317D" w14:paraId="142DFEA2" w14:textId="77777777" w:rsidTr="003F1533">
        <w:tc>
          <w:tcPr>
            <w:tcW w:w="4621" w:type="dxa"/>
          </w:tcPr>
          <w:p w14:paraId="524C6AE4" w14:textId="438E4127" w:rsidR="003F1533" w:rsidRPr="00BE317D" w:rsidRDefault="003F1533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LOINC code </w:t>
            </w:r>
            <w:r w:rsidRPr="00BE317D">
              <w:rPr>
                <w:b/>
                <w:sz w:val="20"/>
              </w:rPr>
              <w:t>18752-6</w:t>
            </w:r>
          </w:p>
        </w:tc>
        <w:tc>
          <w:tcPr>
            <w:tcW w:w="4621" w:type="dxa"/>
          </w:tcPr>
          <w:p w14:paraId="58AD8757" w14:textId="4559D220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Prova de esforço</w:t>
            </w:r>
          </w:p>
        </w:tc>
      </w:tr>
      <w:tr w:rsidR="003F1533" w:rsidRPr="00BE317D" w14:paraId="7E83D225" w14:textId="77777777" w:rsidTr="003F1533">
        <w:tc>
          <w:tcPr>
            <w:tcW w:w="4621" w:type="dxa"/>
          </w:tcPr>
          <w:p w14:paraId="60C1E055" w14:textId="2221CE74" w:rsidR="003F1533" w:rsidRPr="00BE317D" w:rsidRDefault="003F1533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LOINC code </w:t>
            </w:r>
            <w:r w:rsidRPr="00BE317D">
              <w:rPr>
                <w:b/>
                <w:sz w:val="20"/>
              </w:rPr>
              <w:t>18754-2</w:t>
            </w:r>
          </w:p>
        </w:tc>
        <w:tc>
          <w:tcPr>
            <w:tcW w:w="4621" w:type="dxa"/>
          </w:tcPr>
          <w:p w14:paraId="08C812BF" w14:textId="240C62D3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Holter</w:t>
            </w:r>
          </w:p>
        </w:tc>
      </w:tr>
      <w:tr w:rsidR="003F1533" w:rsidRPr="00BE317D" w14:paraId="1A0E2971" w14:textId="77777777" w:rsidTr="003F1533">
        <w:tc>
          <w:tcPr>
            <w:tcW w:w="4621" w:type="dxa"/>
          </w:tcPr>
          <w:p w14:paraId="2104AA30" w14:textId="0562E8D6" w:rsidR="003F1533" w:rsidRPr="00BE317D" w:rsidRDefault="003F1533" w:rsidP="00AA1A19">
            <w:pPr>
              <w:rPr>
                <w:sz w:val="20"/>
              </w:rPr>
            </w:pPr>
            <w:r w:rsidRPr="00BE317D">
              <w:rPr>
                <w:sz w:val="20"/>
              </w:rPr>
              <w:t>“</w:t>
            </w:r>
            <w:r w:rsidR="00AA1A19" w:rsidRPr="00BE317D">
              <w:rPr>
                <w:sz w:val="20"/>
              </w:rPr>
              <w:t>B</w:t>
            </w:r>
            <w:r w:rsidRPr="00BE317D">
              <w:rPr>
                <w:sz w:val="20"/>
              </w:rPr>
              <w:t>lood</w:t>
            </w:r>
            <w:r w:rsidR="00AA1A19" w:rsidRPr="00BE317D">
              <w:rPr>
                <w:sz w:val="20"/>
              </w:rPr>
              <w:t xml:space="preserve"> Pressure</w:t>
            </w:r>
            <w:r w:rsidRPr="00BE317D">
              <w:rPr>
                <w:sz w:val="20"/>
              </w:rPr>
              <w:t>”</w:t>
            </w:r>
          </w:p>
        </w:tc>
        <w:tc>
          <w:tcPr>
            <w:tcW w:w="4621" w:type="dxa"/>
          </w:tcPr>
          <w:p w14:paraId="4B01AB1C" w14:textId="351B5E47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MAPA</w:t>
            </w:r>
          </w:p>
        </w:tc>
      </w:tr>
      <w:tr w:rsidR="003F1533" w:rsidRPr="00BE317D" w14:paraId="75AF3DB4" w14:textId="77777777" w:rsidTr="003F1533">
        <w:tc>
          <w:tcPr>
            <w:tcW w:w="4621" w:type="dxa"/>
          </w:tcPr>
          <w:p w14:paraId="1AF538CF" w14:textId="7581864B" w:rsidR="003F1533" w:rsidRPr="00BE317D" w:rsidRDefault="003F1533" w:rsidP="003F1533">
            <w:pPr>
              <w:rPr>
                <w:sz w:val="20"/>
              </w:rPr>
            </w:pPr>
            <w:r w:rsidRPr="00BE317D">
              <w:rPr>
                <w:sz w:val="20"/>
              </w:rPr>
              <w:lastRenderedPageBreak/>
              <w:t>“Rhythm”</w:t>
            </w:r>
          </w:p>
        </w:tc>
        <w:tc>
          <w:tcPr>
            <w:tcW w:w="4621" w:type="dxa"/>
          </w:tcPr>
          <w:p w14:paraId="4C911A6A" w14:textId="4C904913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>ECG de ritmo</w:t>
            </w:r>
          </w:p>
        </w:tc>
      </w:tr>
      <w:tr w:rsidR="003F1533" w:rsidRPr="00481311" w14:paraId="0C4B33A1" w14:textId="77777777" w:rsidTr="003F1533">
        <w:tc>
          <w:tcPr>
            <w:tcW w:w="4621" w:type="dxa"/>
          </w:tcPr>
          <w:p w14:paraId="7DB13AAD" w14:textId="1C3BB095" w:rsidR="003F1533" w:rsidRPr="00BE317D" w:rsidRDefault="003F1533" w:rsidP="00AA1A19">
            <w:pPr>
              <w:rPr>
                <w:sz w:val="20"/>
              </w:rPr>
            </w:pPr>
            <w:r w:rsidRPr="00BE317D">
              <w:rPr>
                <w:sz w:val="20"/>
              </w:rPr>
              <w:t>“</w:t>
            </w:r>
            <w:r w:rsidR="00AA1A19" w:rsidRPr="00BE317D">
              <w:rPr>
                <w:sz w:val="20"/>
              </w:rPr>
              <w:t>E</w:t>
            </w:r>
            <w:r w:rsidRPr="00BE317D">
              <w:rPr>
                <w:sz w:val="20"/>
              </w:rPr>
              <w:t>vent”</w:t>
            </w:r>
          </w:p>
        </w:tc>
        <w:tc>
          <w:tcPr>
            <w:tcW w:w="4621" w:type="dxa"/>
          </w:tcPr>
          <w:p w14:paraId="1324F803" w14:textId="12F0AD1C" w:rsidR="003F1533" w:rsidRPr="00BE317D" w:rsidRDefault="001E0D8B" w:rsidP="001E0D8B">
            <w:pPr>
              <w:rPr>
                <w:sz w:val="20"/>
                <w:lang w:val="pt-PT"/>
              </w:rPr>
            </w:pPr>
            <w:r w:rsidRPr="00BE317D">
              <w:rPr>
                <w:sz w:val="20"/>
                <w:lang w:val="pt-PT"/>
              </w:rPr>
              <w:t>Testes costumizáveis (ex: Holter de eventos)</w:t>
            </w:r>
          </w:p>
        </w:tc>
      </w:tr>
      <w:tr w:rsidR="00AA1A19" w:rsidRPr="00BE317D" w14:paraId="51E14A6C" w14:textId="77777777" w:rsidTr="003F1533">
        <w:tc>
          <w:tcPr>
            <w:tcW w:w="4621" w:type="dxa"/>
          </w:tcPr>
          <w:p w14:paraId="40A4600B" w14:textId="26746641" w:rsidR="00AA1A19" w:rsidRPr="00BE317D" w:rsidRDefault="00AA1A19" w:rsidP="00AA1A19">
            <w:pPr>
              <w:rPr>
                <w:sz w:val="20"/>
              </w:rPr>
            </w:pPr>
            <w:r w:rsidRPr="00BE317D">
              <w:rPr>
                <w:sz w:val="20"/>
              </w:rPr>
              <w:t>“Spirometry”</w:t>
            </w:r>
          </w:p>
        </w:tc>
        <w:tc>
          <w:tcPr>
            <w:tcW w:w="4621" w:type="dxa"/>
          </w:tcPr>
          <w:p w14:paraId="7D055D82" w14:textId="701CF78C" w:rsidR="00AA1A19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Espirometria </w:t>
            </w:r>
          </w:p>
        </w:tc>
      </w:tr>
      <w:tr w:rsidR="003F1533" w:rsidRPr="00BE317D" w14:paraId="66647F36" w14:textId="77777777" w:rsidTr="003F1533">
        <w:tc>
          <w:tcPr>
            <w:tcW w:w="4621" w:type="dxa"/>
          </w:tcPr>
          <w:p w14:paraId="76E51FDA" w14:textId="02292F3F" w:rsidR="003F1533" w:rsidRPr="00BE317D" w:rsidRDefault="00AA1A19" w:rsidP="00F74177">
            <w:pPr>
              <w:rPr>
                <w:sz w:val="20"/>
              </w:rPr>
            </w:pPr>
            <w:r w:rsidRPr="00BE317D">
              <w:rPr>
                <w:sz w:val="20"/>
              </w:rPr>
              <w:t>“Plethysmography”</w:t>
            </w:r>
          </w:p>
        </w:tc>
        <w:tc>
          <w:tcPr>
            <w:tcW w:w="4621" w:type="dxa"/>
          </w:tcPr>
          <w:p w14:paraId="4F03F896" w14:textId="7608CF9A" w:rsidR="003F1533" w:rsidRPr="00BE317D" w:rsidRDefault="001E0D8B" w:rsidP="001E0D8B">
            <w:pPr>
              <w:rPr>
                <w:sz w:val="20"/>
              </w:rPr>
            </w:pPr>
            <w:r w:rsidRPr="00BE317D">
              <w:rPr>
                <w:sz w:val="20"/>
              </w:rPr>
              <w:t xml:space="preserve">Pletismografia </w:t>
            </w:r>
          </w:p>
        </w:tc>
      </w:tr>
    </w:tbl>
    <w:p w14:paraId="24465C1D" w14:textId="77777777" w:rsidR="00AA1A19" w:rsidRDefault="00AA1A19" w:rsidP="003F1533"/>
    <w:p w14:paraId="19BED8A2" w14:textId="77777777" w:rsidR="00C95D68" w:rsidRDefault="00C95D68" w:rsidP="00C95D68">
      <w:pPr>
        <w:pStyle w:val="Cabealho2"/>
      </w:pPr>
      <w:r>
        <w:t>ORU^R01</w:t>
      </w:r>
    </w:p>
    <w:p w14:paraId="2B2DDE88" w14:textId="77777777" w:rsidR="00C95D68" w:rsidRDefault="00C95D68" w:rsidP="003F1533"/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4" w:author="George Smith" w:date="2014-09-22T18:02:00Z">
          <w:tblPr>
            <w:tblW w:w="9829" w:type="dxa"/>
            <w:tblBorders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975"/>
        <w:gridCol w:w="11"/>
        <w:gridCol w:w="731"/>
        <w:gridCol w:w="24"/>
        <w:gridCol w:w="789"/>
        <w:gridCol w:w="728"/>
        <w:gridCol w:w="35"/>
        <w:gridCol w:w="3127"/>
        <w:gridCol w:w="3469"/>
        <w:tblGridChange w:id="5">
          <w:tblGrid>
            <w:gridCol w:w="975"/>
            <w:gridCol w:w="11"/>
            <w:gridCol w:w="731"/>
            <w:gridCol w:w="1"/>
            <w:gridCol w:w="25"/>
            <w:gridCol w:w="756"/>
            <w:gridCol w:w="31"/>
            <w:gridCol w:w="6"/>
            <w:gridCol w:w="497"/>
            <w:gridCol w:w="36"/>
            <w:gridCol w:w="189"/>
            <w:gridCol w:w="2915"/>
            <w:gridCol w:w="123"/>
            <w:gridCol w:w="124"/>
            <w:gridCol w:w="3158"/>
            <w:gridCol w:w="251"/>
            <w:gridCol w:w="60"/>
          </w:tblGrid>
        </w:tblGridChange>
      </w:tblGrid>
      <w:tr w:rsidR="006312B1" w:rsidRPr="006312B1" w14:paraId="2F3A820A" w14:textId="77777777" w:rsidTr="006A5A1E">
        <w:trPr>
          <w:cantSplit/>
          <w:trHeight w:val="1446"/>
          <w:tblHeader/>
          <w:trPrChange w:id="6" w:author="George Smith" w:date="2014-09-22T18:02:00Z">
            <w:trPr>
              <w:gridAfter w:val="0"/>
              <w:wAfter w:w="252" w:type="dxa"/>
              <w:cantSplit/>
              <w:trHeight w:val="1446"/>
              <w:tblHeader/>
            </w:trPr>
          </w:trPrChange>
        </w:trPr>
        <w:tc>
          <w:tcPr>
            <w:tcW w:w="975" w:type="dxa"/>
            <w:shd w:val="clear" w:color="auto" w:fill="999999"/>
            <w:textDirection w:val="btLr"/>
            <w:tcPrChange w:id="7" w:author="George Smith" w:date="2014-09-22T18:02:00Z">
              <w:tcPr>
                <w:tcW w:w="976" w:type="dxa"/>
                <w:shd w:val="clear" w:color="auto" w:fill="999999"/>
                <w:textDirection w:val="btLr"/>
              </w:tcPr>
            </w:tcPrChange>
          </w:tcPr>
          <w:p w14:paraId="7FD6DDC4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743" w:type="dxa"/>
            <w:gridSpan w:val="2"/>
            <w:shd w:val="clear" w:color="auto" w:fill="999999"/>
            <w:textDirection w:val="btLr"/>
            <w:tcPrChange w:id="8" w:author="George Smith" w:date="2014-09-22T18:02:00Z">
              <w:tcPr>
                <w:tcW w:w="743" w:type="dxa"/>
                <w:gridSpan w:val="3"/>
                <w:shd w:val="clear" w:color="auto" w:fill="999999"/>
                <w:textDirection w:val="btLr"/>
              </w:tcPr>
            </w:tcPrChange>
          </w:tcPr>
          <w:p w14:paraId="7106A5DB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Max Length</w:t>
            </w:r>
          </w:p>
        </w:tc>
        <w:tc>
          <w:tcPr>
            <w:tcW w:w="818" w:type="dxa"/>
            <w:gridSpan w:val="2"/>
            <w:shd w:val="clear" w:color="auto" w:fill="999999"/>
            <w:textDirection w:val="btLr"/>
            <w:tcPrChange w:id="9" w:author="George Smith" w:date="2014-09-22T18:02:00Z">
              <w:tcPr>
                <w:tcW w:w="776" w:type="dxa"/>
                <w:gridSpan w:val="2"/>
                <w:shd w:val="clear" w:color="auto" w:fill="999999"/>
                <w:textDirection w:val="btLr"/>
              </w:tcPr>
            </w:tcPrChange>
          </w:tcPr>
          <w:p w14:paraId="2715B3ED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Type</w:t>
            </w:r>
          </w:p>
        </w:tc>
        <w:tc>
          <w:tcPr>
            <w:tcW w:w="497" w:type="dxa"/>
            <w:shd w:val="clear" w:color="auto" w:fill="999999"/>
            <w:textDirection w:val="btLr"/>
            <w:tcPrChange w:id="10" w:author="George Smith" w:date="2014-09-22T18:02:00Z">
              <w:tcPr>
                <w:tcW w:w="534" w:type="dxa"/>
                <w:gridSpan w:val="3"/>
                <w:shd w:val="clear" w:color="auto" w:fill="999999"/>
                <w:textDirection w:val="btLr"/>
              </w:tcPr>
            </w:tcPrChange>
          </w:tcPr>
          <w:p w14:paraId="06A45E32" w14:textId="77777777" w:rsidR="006312B1" w:rsidRPr="006312B1" w:rsidRDefault="006312B1" w:rsidP="006A5A1E">
            <w:pPr>
              <w:ind w:left="113" w:right="113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Required</w:t>
            </w:r>
          </w:p>
        </w:tc>
        <w:tc>
          <w:tcPr>
            <w:tcW w:w="3263" w:type="dxa"/>
            <w:gridSpan w:val="2"/>
            <w:shd w:val="clear" w:color="auto" w:fill="999999"/>
            <w:vAlign w:val="bottom"/>
            <w:tcPrChange w:id="11" w:author="George Smith" w:date="2014-09-22T18:02:00Z">
              <w:tcPr>
                <w:tcW w:w="3143" w:type="dxa"/>
                <w:gridSpan w:val="3"/>
                <w:shd w:val="clear" w:color="auto" w:fill="999999"/>
                <w:vAlign w:val="bottom"/>
              </w:tcPr>
            </w:tcPrChange>
          </w:tcPr>
          <w:p w14:paraId="6ABE687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b/>
                <w:noProof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noProof/>
                <w:sz w:val="20"/>
                <w:szCs w:val="20"/>
              </w:rPr>
              <w:t>Description</w:t>
            </w:r>
          </w:p>
        </w:tc>
        <w:tc>
          <w:tcPr>
            <w:tcW w:w="3593" w:type="dxa"/>
            <w:shd w:val="clear" w:color="auto" w:fill="999999"/>
            <w:vAlign w:val="bottom"/>
            <w:tcPrChange w:id="12" w:author="George Smith" w:date="2014-09-22T18:02:00Z">
              <w:tcPr>
                <w:tcW w:w="3404" w:type="dxa"/>
                <w:gridSpan w:val="3"/>
                <w:shd w:val="clear" w:color="auto" w:fill="999999"/>
                <w:vAlign w:val="bottom"/>
              </w:tcPr>
            </w:tcPrChange>
          </w:tcPr>
          <w:p w14:paraId="25BBC32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312B1">
              <w:rPr>
                <w:rFonts w:ascii="Segoe UI" w:hAnsi="Segoe UI" w:cs="Segoe UI"/>
                <w:b/>
                <w:sz w:val="20"/>
                <w:szCs w:val="20"/>
              </w:rPr>
              <w:t>Comment</w:t>
            </w:r>
          </w:p>
        </w:tc>
      </w:tr>
      <w:tr w:rsidR="006312B1" w:rsidRPr="006312B1" w14:paraId="585336B8" w14:textId="77777777" w:rsidTr="006A5A1E">
        <w:trPr>
          <w:tblHeader/>
          <w:trPrChange w:id="1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29B8F6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"ORU_MSH_1"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4DA219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16" w:author="George Smith" w:date="2014-09-22T18:02:00Z">
              <w:tcPr>
                <w:tcW w:w="776" w:type="dxa"/>
                <w:gridSpan w:val="2"/>
                <w:shd w:val="clear" w:color="auto" w:fill="E6E6E6"/>
              </w:tcPr>
            </w:tcPrChange>
          </w:tcPr>
          <w:p w14:paraId="4F4855C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17" w:author="George Smith" w:date="2014-09-22T18:02:00Z">
              <w:tcPr>
                <w:tcW w:w="534" w:type="dxa"/>
                <w:gridSpan w:val="3"/>
                <w:shd w:val="clear" w:color="auto" w:fill="E6E6E6"/>
              </w:tcPr>
            </w:tcPrChange>
          </w:tcPr>
          <w:p w14:paraId="250FBA0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18" w:author="George Smith" w:date="2014-09-22T18:02:00Z">
              <w:tcPr>
                <w:tcW w:w="3143" w:type="dxa"/>
                <w:gridSpan w:val="3"/>
                <w:shd w:val="clear" w:color="auto" w:fill="E6E6E6"/>
              </w:tcPr>
            </w:tcPrChange>
          </w:tcPr>
          <w:p w14:paraId="675FF58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Field Separator</w:t>
            </w:r>
          </w:p>
        </w:tc>
        <w:tc>
          <w:tcPr>
            <w:tcW w:w="3593" w:type="dxa"/>
            <w:shd w:val="clear" w:color="auto" w:fill="E6E6E6"/>
            <w:tcPrChange w:id="19" w:author="George Smith" w:date="2014-09-22T18:02:00Z">
              <w:tcPr>
                <w:tcW w:w="3404" w:type="dxa"/>
                <w:gridSpan w:val="3"/>
                <w:shd w:val="clear" w:color="auto" w:fill="E6E6E6"/>
              </w:tcPr>
            </w:tcPrChange>
          </w:tcPr>
          <w:p w14:paraId="675C3B1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|</w:t>
            </w:r>
          </w:p>
        </w:tc>
      </w:tr>
      <w:tr w:rsidR="006312B1" w:rsidRPr="006312B1" w14:paraId="2650B676" w14:textId="77777777" w:rsidTr="006A5A1E">
        <w:trPr>
          <w:tblHeader/>
          <w:trPrChange w:id="2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B67237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"ORU_MSH_2"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MSH.2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EC9227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2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553B0D1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2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571DC2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2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C16E7B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Encoding Characters</w:t>
            </w:r>
          </w:p>
        </w:tc>
        <w:tc>
          <w:tcPr>
            <w:tcW w:w="3593" w:type="dxa"/>
            <w:shd w:val="clear" w:color="auto" w:fill="E6E6E6"/>
            <w:tcPrChange w:id="2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5C3DF0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^~\&amp;</w:t>
            </w:r>
          </w:p>
        </w:tc>
      </w:tr>
      <w:tr w:rsidR="006312B1" w:rsidRPr="006312B1" w14:paraId="0C55AA27" w14:textId="77777777" w:rsidTr="006A5A1E">
        <w:trPr>
          <w:tblHeader/>
          <w:trPrChange w:id="2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174A45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"ORU_MSH_3"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MSH.3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2D0439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3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ABCD57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3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956EA4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665DB9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Sending Application</w:t>
            </w:r>
          </w:p>
        </w:tc>
        <w:tc>
          <w:tcPr>
            <w:tcW w:w="3593" w:type="dxa"/>
            <w:shd w:val="clear" w:color="auto" w:fill="E6E6E6"/>
            <w:tcPrChange w:id="3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CA6F6C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Sentinel</w:t>
            </w:r>
          </w:p>
        </w:tc>
      </w:tr>
      <w:tr w:rsidR="006312B1" w:rsidRPr="006312B1" w14:paraId="56FB85E7" w14:textId="77777777" w:rsidTr="006A5A1E">
        <w:trPr>
          <w:tblHeader/>
          <w:trPrChange w:id="3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D6D51B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"ORU_MSH_4"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MSH.4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3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5E3BDA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3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CEEAA85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3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B1092D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5DE633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Sending Facility</w:t>
            </w:r>
          </w:p>
        </w:tc>
        <w:tc>
          <w:tcPr>
            <w:tcW w:w="3593" w:type="dxa"/>
            <w:shd w:val="clear" w:color="auto" w:fill="E6E6E6"/>
            <w:tcPrChange w:id="4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F90899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Cardiology</w:t>
            </w:r>
          </w:p>
        </w:tc>
      </w:tr>
      <w:tr w:rsidR="006312B1" w:rsidRPr="006312B1" w14:paraId="1C9721D4" w14:textId="77777777" w:rsidTr="006A5A1E">
        <w:trPr>
          <w:tblHeader/>
          <w:trPrChange w:id="4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A4CC82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"ORU_MSH_5"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MSH.5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4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EA78D2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4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CE01812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4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C0835C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203882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Receiving Application</w:t>
            </w:r>
          </w:p>
        </w:tc>
        <w:tc>
          <w:tcPr>
            <w:tcW w:w="3593" w:type="dxa"/>
            <w:shd w:val="clear" w:color="auto" w:fill="E6E6E6"/>
            <w:tcPrChange w:id="4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C8A316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Configurable</w:t>
            </w:r>
          </w:p>
        </w:tc>
      </w:tr>
      <w:tr w:rsidR="006312B1" w:rsidRPr="006312B1" w14:paraId="41C78339" w14:textId="77777777" w:rsidTr="006A5A1E">
        <w:trPr>
          <w:tblHeader/>
          <w:trPrChange w:id="4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CF985D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"ORU_MSH_6"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MSH.6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5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B8FD84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227</w:t>
            </w:r>
          </w:p>
        </w:tc>
        <w:tc>
          <w:tcPr>
            <w:tcW w:w="818" w:type="dxa"/>
            <w:gridSpan w:val="2"/>
            <w:shd w:val="clear" w:color="auto" w:fill="E6E6E6"/>
            <w:tcPrChange w:id="5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867FEF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HD</w:t>
            </w:r>
          </w:p>
        </w:tc>
        <w:tc>
          <w:tcPr>
            <w:tcW w:w="497" w:type="dxa"/>
            <w:shd w:val="clear" w:color="auto" w:fill="E6E6E6"/>
            <w:tcPrChange w:id="5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8AD434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5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9FA530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Receiving Facility</w:t>
            </w:r>
          </w:p>
        </w:tc>
        <w:tc>
          <w:tcPr>
            <w:tcW w:w="3593" w:type="dxa"/>
            <w:shd w:val="clear" w:color="auto" w:fill="E6E6E6"/>
            <w:tcPrChange w:id="5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34F3C4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Configurable</w:t>
            </w:r>
          </w:p>
        </w:tc>
      </w:tr>
      <w:tr w:rsidR="006312B1" w:rsidRPr="006312B1" w14:paraId="62074978" w14:textId="77777777" w:rsidTr="006A5A1E">
        <w:trPr>
          <w:tblHeader/>
          <w:trPrChange w:id="5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5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E01F40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"ORU_MSH_7"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MSH.7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5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4BFC887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26</w:t>
            </w:r>
          </w:p>
        </w:tc>
        <w:tc>
          <w:tcPr>
            <w:tcW w:w="818" w:type="dxa"/>
            <w:gridSpan w:val="2"/>
            <w:shd w:val="clear" w:color="auto" w:fill="E6E6E6"/>
            <w:tcPrChange w:id="5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20C0CB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TS</w:t>
            </w:r>
          </w:p>
        </w:tc>
        <w:tc>
          <w:tcPr>
            <w:tcW w:w="497" w:type="dxa"/>
            <w:shd w:val="clear" w:color="auto" w:fill="E6E6E6"/>
            <w:tcPrChange w:id="5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351311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6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CD3DF1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Date/Time of Message</w:t>
            </w:r>
          </w:p>
        </w:tc>
        <w:tc>
          <w:tcPr>
            <w:tcW w:w="3593" w:type="dxa"/>
            <w:shd w:val="clear" w:color="auto" w:fill="E6E6E6"/>
            <w:tcPrChange w:id="6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72282F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693092C" w14:textId="77777777" w:rsidTr="006A5A1E">
        <w:trPr>
          <w:tblHeader/>
          <w:trPrChange w:id="6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6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C9A779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"ORU_MSH_8"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MSH.8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6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CEA53B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40</w:t>
            </w:r>
          </w:p>
        </w:tc>
        <w:tc>
          <w:tcPr>
            <w:tcW w:w="818" w:type="dxa"/>
            <w:gridSpan w:val="2"/>
            <w:shd w:val="clear" w:color="auto" w:fill="E6E6E6"/>
            <w:tcPrChange w:id="6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499687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 xml:space="preserve">ST </w:t>
            </w:r>
          </w:p>
        </w:tc>
        <w:tc>
          <w:tcPr>
            <w:tcW w:w="497" w:type="dxa"/>
            <w:shd w:val="clear" w:color="auto" w:fill="E6E6E6"/>
            <w:tcPrChange w:id="6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C4A96A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0</w:t>
            </w:r>
          </w:p>
        </w:tc>
        <w:tc>
          <w:tcPr>
            <w:tcW w:w="3263" w:type="dxa"/>
            <w:gridSpan w:val="2"/>
            <w:shd w:val="clear" w:color="auto" w:fill="E6E6E6"/>
            <w:tcPrChange w:id="6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4820ED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Security</w:t>
            </w:r>
          </w:p>
        </w:tc>
        <w:tc>
          <w:tcPr>
            <w:tcW w:w="3593" w:type="dxa"/>
            <w:shd w:val="clear" w:color="auto" w:fill="E6E6E6"/>
            <w:tcPrChange w:id="6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C80DC5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74B9CCB" w14:textId="77777777" w:rsidTr="006A5A1E">
        <w:trPr>
          <w:tblHeader/>
          <w:trPrChange w:id="6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7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1D39C9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"ORU_MSH_9"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MSH.9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7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E2B7B9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15</w:t>
            </w:r>
          </w:p>
        </w:tc>
        <w:tc>
          <w:tcPr>
            <w:tcW w:w="818" w:type="dxa"/>
            <w:gridSpan w:val="2"/>
            <w:shd w:val="clear" w:color="auto" w:fill="E6E6E6"/>
            <w:tcPrChange w:id="7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53119D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MSG</w:t>
            </w:r>
          </w:p>
        </w:tc>
        <w:tc>
          <w:tcPr>
            <w:tcW w:w="497" w:type="dxa"/>
            <w:shd w:val="clear" w:color="auto" w:fill="E6E6E6"/>
            <w:tcPrChange w:id="7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7B7FEC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7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8B502D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Message Type</w:t>
            </w:r>
          </w:p>
        </w:tc>
        <w:tc>
          <w:tcPr>
            <w:tcW w:w="3593" w:type="dxa"/>
            <w:shd w:val="clear" w:color="auto" w:fill="E6E6E6"/>
            <w:tcPrChange w:id="7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339B11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ORU^R01</w:t>
            </w:r>
          </w:p>
        </w:tc>
      </w:tr>
      <w:tr w:rsidR="006312B1" w:rsidRPr="006312B1" w14:paraId="7DB107B5" w14:textId="77777777" w:rsidTr="006A5A1E">
        <w:trPr>
          <w:tblHeader/>
          <w:trPrChange w:id="7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7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ACADEB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"ORU_MSH_10"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MSH.10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7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3CE79C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20</w:t>
            </w:r>
          </w:p>
        </w:tc>
        <w:tc>
          <w:tcPr>
            <w:tcW w:w="818" w:type="dxa"/>
            <w:gridSpan w:val="2"/>
            <w:shd w:val="clear" w:color="auto" w:fill="E6E6E6"/>
            <w:tcPrChange w:id="7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321BD5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8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069F02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8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B2FB6F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Message Control ID</w:t>
            </w:r>
          </w:p>
        </w:tc>
        <w:tc>
          <w:tcPr>
            <w:tcW w:w="3593" w:type="dxa"/>
            <w:shd w:val="clear" w:color="auto" w:fill="E6E6E6"/>
            <w:tcPrChange w:id="8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08A88D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AB26495" w14:textId="77777777" w:rsidTr="006A5A1E">
        <w:trPr>
          <w:tblHeader/>
          <w:trPrChange w:id="8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8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B8195E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"ORU_MSH_11"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MSH.11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8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608F2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8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64612CB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PT</w:t>
            </w:r>
          </w:p>
        </w:tc>
        <w:tc>
          <w:tcPr>
            <w:tcW w:w="497" w:type="dxa"/>
            <w:shd w:val="clear" w:color="auto" w:fill="E6E6E6"/>
            <w:tcPrChange w:id="8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EFCC53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8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225AD6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Processing ID</w:t>
            </w:r>
          </w:p>
        </w:tc>
        <w:tc>
          <w:tcPr>
            <w:tcW w:w="3593" w:type="dxa"/>
            <w:shd w:val="clear" w:color="auto" w:fill="E6E6E6"/>
            <w:tcPrChange w:id="8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A7B63D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P</w:t>
            </w:r>
          </w:p>
        </w:tc>
      </w:tr>
      <w:tr w:rsidR="006312B1" w:rsidRPr="006312B1" w14:paraId="1E30B437" w14:textId="77777777" w:rsidTr="006A5A1E">
        <w:trPr>
          <w:tblHeader/>
          <w:trPrChange w:id="9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9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8C97F6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instrText>HYPERLINK  \l "ORU_MSH_12"</w:instrTex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MSH.12</w:t>
            </w: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9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2A1D2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60</w:t>
            </w:r>
          </w:p>
        </w:tc>
        <w:tc>
          <w:tcPr>
            <w:tcW w:w="818" w:type="dxa"/>
            <w:gridSpan w:val="2"/>
            <w:shd w:val="clear" w:color="auto" w:fill="E6E6E6"/>
            <w:tcPrChange w:id="9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BADA05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VID</w:t>
            </w:r>
          </w:p>
        </w:tc>
        <w:tc>
          <w:tcPr>
            <w:tcW w:w="497" w:type="dxa"/>
            <w:shd w:val="clear" w:color="auto" w:fill="E6E6E6"/>
            <w:tcPrChange w:id="9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EEBDE8E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9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9C597A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Version ID</w:t>
            </w:r>
          </w:p>
        </w:tc>
        <w:tc>
          <w:tcPr>
            <w:tcW w:w="3593" w:type="dxa"/>
            <w:shd w:val="clear" w:color="auto" w:fill="E6E6E6"/>
            <w:tcPrChange w:id="9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C5684C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Default is 2.3.1</w:t>
            </w:r>
          </w:p>
        </w:tc>
      </w:tr>
      <w:tr w:rsidR="006312B1" w:rsidRPr="006312B1" w14:paraId="67D595BD" w14:textId="77777777" w:rsidTr="006312B1">
        <w:trPr>
          <w:tblHeader/>
          <w:trPrChange w:id="9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BFBFBF" w:themeFill="background1" w:themeFillShade="BF"/>
            <w:tcPrChange w:id="9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D7E677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shd w:val="clear" w:color="auto" w:fill="BFBFBF" w:themeFill="background1" w:themeFillShade="BF"/>
            <w:tcPrChange w:id="9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531C2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818" w:type="dxa"/>
            <w:gridSpan w:val="2"/>
            <w:shd w:val="clear" w:color="auto" w:fill="BFBFBF" w:themeFill="background1" w:themeFillShade="BF"/>
            <w:tcPrChange w:id="10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606B4C7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  <w:tcPrChange w:id="10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F627F8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tcPrChange w:id="10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0C40EC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10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C77B7D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8229BCD" w14:textId="77777777" w:rsidTr="006A5A1E">
        <w:trPr>
          <w:tblHeader/>
          <w:trPrChange w:id="10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0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7DE688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</w:t>
            </w:r>
          </w:p>
        </w:tc>
        <w:tc>
          <w:tcPr>
            <w:tcW w:w="743" w:type="dxa"/>
            <w:gridSpan w:val="2"/>
            <w:shd w:val="clear" w:color="auto" w:fill="E6E6E6"/>
            <w:tcPrChange w:id="10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A5DAA7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10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66238E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SI</w:t>
            </w:r>
          </w:p>
        </w:tc>
        <w:tc>
          <w:tcPr>
            <w:tcW w:w="497" w:type="dxa"/>
            <w:shd w:val="clear" w:color="auto" w:fill="E6E6E6"/>
            <w:tcPrChange w:id="10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12DD87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0</w:t>
            </w:r>
          </w:p>
        </w:tc>
        <w:tc>
          <w:tcPr>
            <w:tcW w:w="3263" w:type="dxa"/>
            <w:gridSpan w:val="2"/>
            <w:shd w:val="clear" w:color="auto" w:fill="E6E6E6"/>
            <w:tcPrChange w:id="10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6D5883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SetID</w:t>
            </w:r>
          </w:p>
        </w:tc>
        <w:tc>
          <w:tcPr>
            <w:tcW w:w="3593" w:type="dxa"/>
            <w:shd w:val="clear" w:color="auto" w:fill="E6E6E6"/>
            <w:tcPrChange w:id="11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8D7C16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4F2C897" w14:textId="77777777" w:rsidTr="006A5A1E">
        <w:trPr>
          <w:tblHeader/>
          <w:trPrChange w:id="11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1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2BFE11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PID.2</w:t>
            </w:r>
          </w:p>
        </w:tc>
        <w:tc>
          <w:tcPr>
            <w:tcW w:w="743" w:type="dxa"/>
            <w:gridSpan w:val="2"/>
            <w:shd w:val="clear" w:color="auto" w:fill="E6E6E6"/>
            <w:tcPrChange w:id="11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62AEC1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20</w:t>
            </w:r>
          </w:p>
        </w:tc>
        <w:tc>
          <w:tcPr>
            <w:tcW w:w="818" w:type="dxa"/>
            <w:gridSpan w:val="2"/>
            <w:shd w:val="clear" w:color="auto" w:fill="E6E6E6"/>
            <w:tcPrChange w:id="11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7B1470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11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6FE318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1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BFEAE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Patient ID</w:t>
            </w:r>
          </w:p>
        </w:tc>
        <w:tc>
          <w:tcPr>
            <w:tcW w:w="3593" w:type="dxa"/>
            <w:shd w:val="clear" w:color="auto" w:fill="E6E6E6"/>
            <w:tcPrChange w:id="11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DA3835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9E13076" w14:textId="77777777" w:rsidTr="006A5A1E">
        <w:trPr>
          <w:tblHeader/>
          <w:trPrChange w:id="11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1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106523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"ORU_PID_3"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PID.3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2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A8C466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2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276532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12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062038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12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B2DF02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Patient Identifier List</w:t>
            </w:r>
          </w:p>
        </w:tc>
        <w:tc>
          <w:tcPr>
            <w:tcW w:w="3593" w:type="dxa"/>
            <w:shd w:val="clear" w:color="auto" w:fill="E6E6E6"/>
            <w:tcPrChange w:id="12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C6355D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By default, simple string expected</w:t>
            </w:r>
          </w:p>
        </w:tc>
      </w:tr>
      <w:tr w:rsidR="006312B1" w:rsidRPr="006312B1" w14:paraId="18A25B21" w14:textId="77777777" w:rsidTr="006A5A1E">
        <w:trPr>
          <w:tblHeader/>
          <w:trPrChange w:id="12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2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F0CF56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PID.4</w:t>
            </w:r>
          </w:p>
        </w:tc>
        <w:tc>
          <w:tcPr>
            <w:tcW w:w="743" w:type="dxa"/>
            <w:gridSpan w:val="2"/>
            <w:shd w:val="clear" w:color="auto" w:fill="E6E6E6"/>
            <w:tcPrChange w:id="12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F2F8F1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20</w:t>
            </w:r>
          </w:p>
        </w:tc>
        <w:tc>
          <w:tcPr>
            <w:tcW w:w="818" w:type="dxa"/>
            <w:gridSpan w:val="2"/>
            <w:shd w:val="clear" w:color="auto" w:fill="E6E6E6"/>
            <w:tcPrChange w:id="12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E9240C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12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BCCB63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3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777293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Alternate Patient ID – PID</w:t>
            </w:r>
          </w:p>
        </w:tc>
        <w:tc>
          <w:tcPr>
            <w:tcW w:w="3593" w:type="dxa"/>
            <w:shd w:val="clear" w:color="auto" w:fill="E6E6E6"/>
            <w:tcPrChange w:id="13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175A0B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3046F6F" w14:textId="77777777" w:rsidTr="006A5A1E">
        <w:trPr>
          <w:tblHeader/>
          <w:trPrChange w:id="13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3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78EB6A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"ORU_PID_5"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PID.5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3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90172A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 xml:space="preserve">250 </w:t>
            </w:r>
          </w:p>
        </w:tc>
        <w:tc>
          <w:tcPr>
            <w:tcW w:w="818" w:type="dxa"/>
            <w:gridSpan w:val="2"/>
            <w:shd w:val="clear" w:color="auto" w:fill="E6E6E6"/>
            <w:tcPrChange w:id="13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798544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XPN</w:t>
            </w:r>
          </w:p>
        </w:tc>
        <w:tc>
          <w:tcPr>
            <w:tcW w:w="497" w:type="dxa"/>
            <w:shd w:val="clear" w:color="auto" w:fill="E6E6E6"/>
            <w:tcPrChange w:id="13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9E64E0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13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34C01B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Patient Name</w:t>
            </w:r>
          </w:p>
        </w:tc>
        <w:tc>
          <w:tcPr>
            <w:tcW w:w="3593" w:type="dxa"/>
            <w:shd w:val="clear" w:color="auto" w:fill="E6E6E6"/>
            <w:tcPrChange w:id="13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5EA928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4A19848" w14:textId="77777777" w:rsidTr="006A5A1E">
        <w:trPr>
          <w:tblHeader/>
          <w:trPrChange w:id="13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4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C33AAB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PID.6</w:t>
            </w:r>
          </w:p>
        </w:tc>
        <w:tc>
          <w:tcPr>
            <w:tcW w:w="743" w:type="dxa"/>
            <w:gridSpan w:val="2"/>
            <w:shd w:val="clear" w:color="auto" w:fill="E6E6E6"/>
            <w:tcPrChange w:id="14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52A4EC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4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31D2FF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XPN</w:t>
            </w:r>
          </w:p>
        </w:tc>
        <w:tc>
          <w:tcPr>
            <w:tcW w:w="497" w:type="dxa"/>
            <w:shd w:val="clear" w:color="auto" w:fill="E6E6E6"/>
            <w:tcPrChange w:id="14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1C6D4E1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4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3E178A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Mother’s Maiden Name</w:t>
            </w:r>
          </w:p>
        </w:tc>
        <w:tc>
          <w:tcPr>
            <w:tcW w:w="3593" w:type="dxa"/>
            <w:shd w:val="clear" w:color="auto" w:fill="E6E6E6"/>
            <w:tcPrChange w:id="14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BDE925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E1AAE96" w14:textId="77777777" w:rsidTr="006A5A1E">
        <w:trPr>
          <w:tblHeader/>
          <w:trPrChange w:id="14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4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65BD94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"ORU_PID_7"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PID.7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4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CAC1BF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26</w:t>
            </w:r>
          </w:p>
        </w:tc>
        <w:tc>
          <w:tcPr>
            <w:tcW w:w="818" w:type="dxa"/>
            <w:gridSpan w:val="2"/>
            <w:shd w:val="clear" w:color="auto" w:fill="E6E6E6"/>
            <w:tcPrChange w:id="14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1B9A70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TS</w:t>
            </w:r>
          </w:p>
        </w:tc>
        <w:tc>
          <w:tcPr>
            <w:tcW w:w="497" w:type="dxa"/>
            <w:shd w:val="clear" w:color="auto" w:fill="E6E6E6"/>
            <w:tcPrChange w:id="15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A49784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5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F98399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Date/Time of Birth</w:t>
            </w:r>
          </w:p>
        </w:tc>
        <w:tc>
          <w:tcPr>
            <w:tcW w:w="3593" w:type="dxa"/>
            <w:shd w:val="clear" w:color="auto" w:fill="E6E6E6"/>
            <w:tcPrChange w:id="15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DE67B7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DCE78FA" w14:textId="77777777" w:rsidTr="006A5A1E">
        <w:trPr>
          <w:tblHeader/>
          <w:trPrChange w:id="15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5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0A8991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"ORU_PID_8"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PID.8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5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F05F71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15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2E4671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15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F530F3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5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7B2CC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Administrative Sex</w:t>
            </w:r>
          </w:p>
        </w:tc>
        <w:tc>
          <w:tcPr>
            <w:tcW w:w="3593" w:type="dxa"/>
            <w:shd w:val="clear" w:color="auto" w:fill="E6E6E6"/>
            <w:tcPrChange w:id="15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071EE4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0DC6494" w14:textId="77777777" w:rsidTr="006A5A1E">
        <w:trPr>
          <w:tblHeader/>
          <w:trPrChange w:id="16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6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503D33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PID.9</w:t>
            </w:r>
          </w:p>
        </w:tc>
        <w:tc>
          <w:tcPr>
            <w:tcW w:w="743" w:type="dxa"/>
            <w:gridSpan w:val="2"/>
            <w:shd w:val="clear" w:color="auto" w:fill="E6E6E6"/>
            <w:tcPrChange w:id="16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ECB520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6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917B1D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XPN</w:t>
            </w:r>
          </w:p>
        </w:tc>
        <w:tc>
          <w:tcPr>
            <w:tcW w:w="497" w:type="dxa"/>
            <w:shd w:val="clear" w:color="auto" w:fill="E6E6E6"/>
            <w:tcPrChange w:id="16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D0E34E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6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510A42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Patient Alias</w:t>
            </w:r>
          </w:p>
        </w:tc>
        <w:tc>
          <w:tcPr>
            <w:tcW w:w="3593" w:type="dxa"/>
            <w:shd w:val="clear" w:color="auto" w:fill="E6E6E6"/>
            <w:tcPrChange w:id="16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A75B63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1D1E5A7" w14:textId="77777777" w:rsidTr="006A5A1E">
        <w:trPr>
          <w:tblHeader/>
          <w:trPrChange w:id="16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6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20B3A4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PID.10</w:t>
            </w:r>
          </w:p>
        </w:tc>
        <w:tc>
          <w:tcPr>
            <w:tcW w:w="743" w:type="dxa"/>
            <w:gridSpan w:val="2"/>
            <w:shd w:val="clear" w:color="auto" w:fill="E6E6E6"/>
            <w:tcPrChange w:id="16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43C6F48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7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29FD73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17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910B36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7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0BF160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Race</w:t>
            </w:r>
          </w:p>
        </w:tc>
        <w:tc>
          <w:tcPr>
            <w:tcW w:w="3593" w:type="dxa"/>
            <w:shd w:val="clear" w:color="auto" w:fill="E6E6E6"/>
            <w:tcPrChange w:id="17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DBD4A2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CE93528" w14:textId="77777777" w:rsidTr="006A5A1E">
        <w:trPr>
          <w:tblHeader/>
          <w:trPrChange w:id="17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7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C63EF5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>HYPERLINK  \l "ORU_PID_11"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PID.11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7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0E1B4D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7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DE4BEE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XAD</w:t>
            </w:r>
          </w:p>
        </w:tc>
        <w:tc>
          <w:tcPr>
            <w:tcW w:w="497" w:type="dxa"/>
            <w:shd w:val="clear" w:color="auto" w:fill="E6E6E6"/>
            <w:tcPrChange w:id="17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B7B9ED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7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089ADE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Patient Address</w:t>
            </w:r>
          </w:p>
        </w:tc>
        <w:tc>
          <w:tcPr>
            <w:tcW w:w="3593" w:type="dxa"/>
            <w:shd w:val="clear" w:color="auto" w:fill="E6E6E6"/>
            <w:tcPrChange w:id="18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CE0F37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98AAC23" w14:textId="77777777" w:rsidTr="006A5A1E">
        <w:trPr>
          <w:tblHeader/>
          <w:trPrChange w:id="18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8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9A93552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lastRenderedPageBreak/>
              <w:t>PID.12</w:t>
            </w:r>
          </w:p>
        </w:tc>
        <w:tc>
          <w:tcPr>
            <w:tcW w:w="743" w:type="dxa"/>
            <w:gridSpan w:val="2"/>
            <w:shd w:val="clear" w:color="auto" w:fill="E6E6E6"/>
            <w:tcPrChange w:id="18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B6F52F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18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8CDE4A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18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DCACE1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18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8510AE5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Country Code</w:t>
            </w:r>
          </w:p>
        </w:tc>
        <w:tc>
          <w:tcPr>
            <w:tcW w:w="3593" w:type="dxa"/>
            <w:shd w:val="clear" w:color="auto" w:fill="E6E6E6"/>
            <w:tcPrChange w:id="18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81BB20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19AD2F2F" w14:textId="77777777" w:rsidTr="006A5A1E">
        <w:trPr>
          <w:tblHeader/>
          <w:trPrChange w:id="18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8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7FA878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 xml:space="preserve"> HYPERLINK  \l "PID_13" 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PID.13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19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12DB3C3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9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1560D65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XTN</w:t>
            </w:r>
          </w:p>
        </w:tc>
        <w:tc>
          <w:tcPr>
            <w:tcW w:w="497" w:type="dxa"/>
            <w:shd w:val="clear" w:color="auto" w:fill="E6E6E6"/>
            <w:tcPrChange w:id="19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D4C8F17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19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D1A566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Phone Number - Home</w:t>
            </w:r>
          </w:p>
        </w:tc>
        <w:tc>
          <w:tcPr>
            <w:tcW w:w="3593" w:type="dxa"/>
            <w:shd w:val="clear" w:color="auto" w:fill="E6E6E6"/>
            <w:tcPrChange w:id="19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76724AD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6121E8B" w14:textId="77777777" w:rsidTr="006A5A1E">
        <w:trPr>
          <w:tblHeader/>
          <w:trPrChange w:id="19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19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3F7F04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PID.14</w:t>
            </w:r>
          </w:p>
        </w:tc>
        <w:tc>
          <w:tcPr>
            <w:tcW w:w="743" w:type="dxa"/>
            <w:gridSpan w:val="2"/>
            <w:shd w:val="clear" w:color="auto" w:fill="E6E6E6"/>
            <w:tcPrChange w:id="19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9C96AD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19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F15C4C1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XTN</w:t>
            </w:r>
          </w:p>
        </w:tc>
        <w:tc>
          <w:tcPr>
            <w:tcW w:w="497" w:type="dxa"/>
            <w:shd w:val="clear" w:color="auto" w:fill="E6E6E6"/>
            <w:tcPrChange w:id="19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129EE9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0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0B1EAF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Phone Number – Business</w:t>
            </w:r>
          </w:p>
        </w:tc>
        <w:tc>
          <w:tcPr>
            <w:tcW w:w="3593" w:type="dxa"/>
            <w:shd w:val="clear" w:color="auto" w:fill="E6E6E6"/>
            <w:tcPrChange w:id="20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490121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CE76A9E" w14:textId="77777777" w:rsidTr="006A5A1E">
        <w:trPr>
          <w:tblHeader/>
          <w:trPrChange w:id="20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0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02AB64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PID.15</w:t>
            </w:r>
          </w:p>
        </w:tc>
        <w:tc>
          <w:tcPr>
            <w:tcW w:w="743" w:type="dxa"/>
            <w:gridSpan w:val="2"/>
            <w:shd w:val="clear" w:color="auto" w:fill="E6E6E6"/>
            <w:tcPrChange w:id="20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19F9E5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0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389E2D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20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BD13D2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0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5231D1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Primary Language</w:t>
            </w:r>
          </w:p>
        </w:tc>
        <w:tc>
          <w:tcPr>
            <w:tcW w:w="3593" w:type="dxa"/>
            <w:shd w:val="clear" w:color="auto" w:fill="E6E6E6"/>
            <w:tcPrChange w:id="20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F1ED53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EA1F44C" w14:textId="77777777" w:rsidTr="006A5A1E">
        <w:trPr>
          <w:tblHeader/>
          <w:trPrChange w:id="20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1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4F1E0C7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PID.16</w:t>
            </w:r>
          </w:p>
        </w:tc>
        <w:tc>
          <w:tcPr>
            <w:tcW w:w="743" w:type="dxa"/>
            <w:gridSpan w:val="2"/>
            <w:shd w:val="clear" w:color="auto" w:fill="E6E6E6"/>
            <w:tcPrChange w:id="21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E4900A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1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01AB79D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21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A6CE46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1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E81F91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Marital Status</w:t>
            </w:r>
          </w:p>
        </w:tc>
        <w:tc>
          <w:tcPr>
            <w:tcW w:w="3593" w:type="dxa"/>
            <w:shd w:val="clear" w:color="auto" w:fill="E6E6E6"/>
            <w:tcPrChange w:id="21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B3EADE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59D2036" w14:textId="77777777" w:rsidTr="006A5A1E">
        <w:trPr>
          <w:tblHeader/>
          <w:trPrChange w:id="21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1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625D3B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PID.17</w:t>
            </w:r>
          </w:p>
        </w:tc>
        <w:tc>
          <w:tcPr>
            <w:tcW w:w="743" w:type="dxa"/>
            <w:gridSpan w:val="2"/>
            <w:shd w:val="clear" w:color="auto" w:fill="E6E6E6"/>
            <w:tcPrChange w:id="21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438C21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1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07BC52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CE</w:t>
            </w:r>
          </w:p>
        </w:tc>
        <w:tc>
          <w:tcPr>
            <w:tcW w:w="497" w:type="dxa"/>
            <w:shd w:val="clear" w:color="auto" w:fill="E6E6E6"/>
            <w:tcPrChange w:id="22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74825B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2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5DCAE0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Religion</w:t>
            </w:r>
          </w:p>
        </w:tc>
        <w:tc>
          <w:tcPr>
            <w:tcW w:w="3593" w:type="dxa"/>
            <w:shd w:val="clear" w:color="auto" w:fill="E6E6E6"/>
            <w:tcPrChange w:id="22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E0E4C9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7C441B3" w14:textId="77777777" w:rsidTr="006A5A1E">
        <w:trPr>
          <w:tblHeader/>
          <w:trPrChange w:id="22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2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7E98C0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PID.18</w:t>
            </w:r>
          </w:p>
        </w:tc>
        <w:tc>
          <w:tcPr>
            <w:tcW w:w="743" w:type="dxa"/>
            <w:gridSpan w:val="2"/>
            <w:shd w:val="clear" w:color="auto" w:fill="E6E6E6"/>
            <w:tcPrChange w:id="22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5AF107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2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8185A9C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22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958EC4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2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36D8FA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Patient Account Number</w:t>
            </w:r>
          </w:p>
        </w:tc>
        <w:tc>
          <w:tcPr>
            <w:tcW w:w="3593" w:type="dxa"/>
            <w:shd w:val="clear" w:color="auto" w:fill="E6E6E6"/>
            <w:tcPrChange w:id="22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D2CB90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C305E6F" w14:textId="77777777" w:rsidTr="006A5A1E">
        <w:trPr>
          <w:tblHeader/>
          <w:trPrChange w:id="23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3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F195448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instrText xml:space="preserve"> HYPERLINK  \l "PID_19" </w:instrTex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noProof/>
              </w:rPr>
              <w:t>PID.19</w:t>
            </w: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3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9C32959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16</w:t>
            </w:r>
          </w:p>
        </w:tc>
        <w:tc>
          <w:tcPr>
            <w:tcW w:w="818" w:type="dxa"/>
            <w:gridSpan w:val="2"/>
            <w:shd w:val="clear" w:color="auto" w:fill="E6E6E6"/>
            <w:tcPrChange w:id="23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6F15F0FA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ST</w:t>
            </w:r>
          </w:p>
        </w:tc>
        <w:tc>
          <w:tcPr>
            <w:tcW w:w="497" w:type="dxa"/>
            <w:shd w:val="clear" w:color="auto" w:fill="E6E6E6"/>
            <w:tcPrChange w:id="23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7CAA91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23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4C6DF4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</w:rPr>
              <w:t>SSN Number – Patient</w:t>
            </w:r>
          </w:p>
        </w:tc>
        <w:tc>
          <w:tcPr>
            <w:tcW w:w="3593" w:type="dxa"/>
            <w:shd w:val="clear" w:color="auto" w:fill="E6E6E6"/>
            <w:tcPrChange w:id="23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C71936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541E69B" w14:textId="77777777" w:rsidTr="006312B1">
        <w:trPr>
          <w:tblHeader/>
          <w:trPrChange w:id="23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BFBFBF" w:themeFill="background1" w:themeFillShade="BF"/>
            <w:tcPrChange w:id="23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6A3B2DF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743" w:type="dxa"/>
            <w:gridSpan w:val="2"/>
            <w:shd w:val="clear" w:color="auto" w:fill="BFBFBF" w:themeFill="background1" w:themeFillShade="BF"/>
            <w:tcPrChange w:id="23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111FA3E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818" w:type="dxa"/>
            <w:gridSpan w:val="2"/>
            <w:shd w:val="clear" w:color="auto" w:fill="BFBFBF" w:themeFill="background1" w:themeFillShade="BF"/>
            <w:tcPrChange w:id="24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9B9DF36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497" w:type="dxa"/>
            <w:shd w:val="clear" w:color="auto" w:fill="BFBFBF" w:themeFill="background1" w:themeFillShade="BF"/>
            <w:tcPrChange w:id="24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AB4E76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tcPrChange w:id="24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91ED4AD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24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ED1E4C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8781EC2" w14:textId="77777777" w:rsidTr="006A5A1E">
        <w:trPr>
          <w:tblHeader/>
          <w:trPrChange w:id="24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4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C38930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</w:t>
            </w:r>
          </w:p>
        </w:tc>
        <w:tc>
          <w:tcPr>
            <w:tcW w:w="743" w:type="dxa"/>
            <w:gridSpan w:val="2"/>
            <w:shd w:val="clear" w:color="auto" w:fill="E6E6E6"/>
            <w:tcPrChange w:id="24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16CB79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24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52CC5CC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SI</w:t>
            </w:r>
          </w:p>
        </w:tc>
        <w:tc>
          <w:tcPr>
            <w:tcW w:w="497" w:type="dxa"/>
            <w:shd w:val="clear" w:color="auto" w:fill="E6E6E6"/>
            <w:tcPrChange w:id="24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510CD6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4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0A4092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Set ID - PV1</w:t>
            </w:r>
          </w:p>
        </w:tc>
        <w:tc>
          <w:tcPr>
            <w:tcW w:w="3593" w:type="dxa"/>
            <w:shd w:val="clear" w:color="auto" w:fill="E6E6E6"/>
            <w:tcPrChange w:id="25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0012F1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38780A3" w14:textId="77777777" w:rsidTr="006A5A1E">
        <w:trPr>
          <w:tblHeader/>
          <w:trPrChange w:id="25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5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340C20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"ORU_PV1_2"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PV1.2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5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6617B2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25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64BEB93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25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3D3A33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</w:t>
            </w:r>
          </w:p>
        </w:tc>
        <w:tc>
          <w:tcPr>
            <w:tcW w:w="3263" w:type="dxa"/>
            <w:gridSpan w:val="2"/>
            <w:shd w:val="clear" w:color="auto" w:fill="E6E6E6"/>
            <w:tcPrChange w:id="25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9280AC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Patient Class</w:t>
            </w:r>
          </w:p>
        </w:tc>
        <w:tc>
          <w:tcPr>
            <w:tcW w:w="3593" w:type="dxa"/>
            <w:shd w:val="clear" w:color="auto" w:fill="E6E6E6"/>
            <w:tcPrChange w:id="25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0316F4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036FD12" w14:textId="77777777" w:rsidTr="006A5A1E">
        <w:trPr>
          <w:tblHeader/>
          <w:trPrChange w:id="25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5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05ED8B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"ORU_PV1_3"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PV1.3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6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1AD973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80</w:t>
            </w:r>
          </w:p>
        </w:tc>
        <w:tc>
          <w:tcPr>
            <w:tcW w:w="818" w:type="dxa"/>
            <w:gridSpan w:val="2"/>
            <w:shd w:val="clear" w:color="auto" w:fill="E6E6E6"/>
            <w:tcPrChange w:id="26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B8FCB1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PL</w:t>
            </w:r>
          </w:p>
        </w:tc>
        <w:tc>
          <w:tcPr>
            <w:tcW w:w="497" w:type="dxa"/>
            <w:shd w:val="clear" w:color="auto" w:fill="E6E6E6"/>
            <w:tcPrChange w:id="26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66DFEB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6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4D1FE3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Assigned Patient Location</w:t>
            </w:r>
          </w:p>
        </w:tc>
        <w:tc>
          <w:tcPr>
            <w:tcW w:w="3593" w:type="dxa"/>
            <w:shd w:val="clear" w:color="auto" w:fill="E6E6E6"/>
            <w:tcPrChange w:id="26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71232E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C76222F" w14:textId="77777777" w:rsidTr="006A5A1E">
        <w:trPr>
          <w:tblHeader/>
          <w:trPrChange w:id="26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6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8973D6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PV1.4</w:t>
            </w:r>
          </w:p>
        </w:tc>
        <w:tc>
          <w:tcPr>
            <w:tcW w:w="743" w:type="dxa"/>
            <w:gridSpan w:val="2"/>
            <w:shd w:val="clear" w:color="auto" w:fill="E6E6E6"/>
            <w:tcPrChange w:id="26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D1B9C8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26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6750651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26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2432E3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7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650244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Admission Type</w:t>
            </w:r>
          </w:p>
        </w:tc>
        <w:tc>
          <w:tcPr>
            <w:tcW w:w="3593" w:type="dxa"/>
            <w:shd w:val="clear" w:color="auto" w:fill="E6E6E6"/>
            <w:tcPrChange w:id="27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B8BC7A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1B73F44" w14:textId="77777777" w:rsidTr="006A5A1E">
        <w:trPr>
          <w:tblHeader/>
          <w:trPrChange w:id="27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7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B0A55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PV1.5</w:t>
            </w:r>
          </w:p>
        </w:tc>
        <w:tc>
          <w:tcPr>
            <w:tcW w:w="743" w:type="dxa"/>
            <w:gridSpan w:val="2"/>
            <w:shd w:val="clear" w:color="auto" w:fill="E6E6E6"/>
            <w:tcPrChange w:id="27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68C012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7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416270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  <w:tcPrChange w:id="27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0E38E1B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7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4CF90D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>Preadmit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Number</w:t>
            </w:r>
          </w:p>
        </w:tc>
        <w:tc>
          <w:tcPr>
            <w:tcW w:w="3593" w:type="dxa"/>
            <w:shd w:val="clear" w:color="auto" w:fill="E6E6E6"/>
            <w:tcPrChange w:id="27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9F4DC6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E79F266" w14:textId="77777777" w:rsidTr="006A5A1E">
        <w:trPr>
          <w:tblHeader/>
          <w:trPrChange w:id="27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8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E02FF3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6</w:t>
            </w:r>
          </w:p>
        </w:tc>
        <w:tc>
          <w:tcPr>
            <w:tcW w:w="743" w:type="dxa"/>
            <w:gridSpan w:val="2"/>
            <w:shd w:val="clear" w:color="auto" w:fill="E6E6E6"/>
            <w:tcPrChange w:id="28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40620B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80</w:t>
            </w:r>
          </w:p>
        </w:tc>
        <w:tc>
          <w:tcPr>
            <w:tcW w:w="818" w:type="dxa"/>
            <w:gridSpan w:val="2"/>
            <w:shd w:val="clear" w:color="auto" w:fill="E6E6E6"/>
            <w:tcPrChange w:id="28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A222C1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PL</w:t>
            </w:r>
          </w:p>
        </w:tc>
        <w:tc>
          <w:tcPr>
            <w:tcW w:w="497" w:type="dxa"/>
            <w:shd w:val="clear" w:color="auto" w:fill="E6E6E6"/>
            <w:tcPrChange w:id="28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C01D13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8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CC3C53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Prior Patient Location</w:t>
            </w:r>
          </w:p>
        </w:tc>
        <w:tc>
          <w:tcPr>
            <w:tcW w:w="3593" w:type="dxa"/>
            <w:shd w:val="clear" w:color="auto" w:fill="E6E6E6"/>
            <w:tcPrChange w:id="28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D714BE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  <w:tr w:rsidR="006312B1" w:rsidRPr="006312B1" w14:paraId="6874DE54" w14:textId="77777777" w:rsidTr="006A5A1E">
        <w:trPr>
          <w:tblHeader/>
          <w:trPrChange w:id="28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8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7551B3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"ORU_PV1_7"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</w:t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7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8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701864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8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08A7E8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29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C250EB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9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4B3084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Attending Doctor</w:t>
            </w:r>
          </w:p>
        </w:tc>
        <w:tc>
          <w:tcPr>
            <w:tcW w:w="3593" w:type="dxa"/>
            <w:shd w:val="clear" w:color="auto" w:fill="E6E6E6"/>
            <w:tcPrChange w:id="29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3517EA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  <w:tr w:rsidR="006312B1" w:rsidRPr="006312B1" w14:paraId="2F6AD5F4" w14:textId="77777777" w:rsidTr="006A5A1E">
        <w:trPr>
          <w:tblHeader/>
          <w:trPrChange w:id="29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29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6821A8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"ORU_PV1_8"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PV1.8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gridSpan w:val="2"/>
            <w:shd w:val="clear" w:color="auto" w:fill="E6E6E6"/>
            <w:tcPrChange w:id="29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841827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29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437EB7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29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0524B2B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29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1A76F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Referring Doctor</w:t>
            </w:r>
          </w:p>
        </w:tc>
        <w:tc>
          <w:tcPr>
            <w:tcW w:w="3593" w:type="dxa"/>
            <w:shd w:val="clear" w:color="auto" w:fill="E6E6E6"/>
            <w:tcPrChange w:id="29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253442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3A054AF" w14:textId="77777777" w:rsidTr="006A5A1E">
        <w:trPr>
          <w:tblHeader/>
          <w:trPrChange w:id="30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0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309EAB3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9</w:t>
            </w:r>
          </w:p>
        </w:tc>
        <w:tc>
          <w:tcPr>
            <w:tcW w:w="743" w:type="dxa"/>
            <w:gridSpan w:val="2"/>
            <w:shd w:val="clear" w:color="auto" w:fill="E6E6E6"/>
            <w:tcPrChange w:id="30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21A171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30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DF4D89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30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525459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B</w:t>
            </w:r>
          </w:p>
        </w:tc>
        <w:tc>
          <w:tcPr>
            <w:tcW w:w="3263" w:type="dxa"/>
            <w:gridSpan w:val="2"/>
            <w:shd w:val="clear" w:color="auto" w:fill="E6E6E6"/>
            <w:tcPrChange w:id="30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1EC531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Consulting Doctor</w:t>
            </w:r>
          </w:p>
        </w:tc>
        <w:tc>
          <w:tcPr>
            <w:tcW w:w="3593" w:type="dxa"/>
            <w:shd w:val="clear" w:color="auto" w:fill="E6E6E6"/>
            <w:tcPrChange w:id="30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23C053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</w:p>
        </w:tc>
      </w:tr>
      <w:tr w:rsidR="006312B1" w:rsidRPr="006312B1" w14:paraId="2553EA91" w14:textId="77777777" w:rsidTr="006A5A1E">
        <w:trPr>
          <w:tblHeader/>
          <w:trPrChange w:id="30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0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8DDB1A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PV1.10</w:t>
            </w:r>
          </w:p>
        </w:tc>
        <w:tc>
          <w:tcPr>
            <w:tcW w:w="743" w:type="dxa"/>
            <w:gridSpan w:val="2"/>
            <w:shd w:val="clear" w:color="auto" w:fill="E6E6E6"/>
            <w:tcPrChange w:id="30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BF4A1F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31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2F756B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1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5C6118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1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A9B559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Hospital Service</w:t>
            </w:r>
          </w:p>
        </w:tc>
        <w:tc>
          <w:tcPr>
            <w:tcW w:w="3593" w:type="dxa"/>
            <w:shd w:val="clear" w:color="auto" w:fill="E6E6E6"/>
            <w:tcPrChange w:id="31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42F4AC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55D1143" w14:textId="77777777" w:rsidTr="006A5A1E">
        <w:trPr>
          <w:tblHeader/>
          <w:trPrChange w:id="31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1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F5A7A5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11</w:t>
            </w:r>
          </w:p>
        </w:tc>
        <w:tc>
          <w:tcPr>
            <w:tcW w:w="743" w:type="dxa"/>
            <w:gridSpan w:val="2"/>
            <w:shd w:val="clear" w:color="auto" w:fill="E6E6E6"/>
            <w:tcPrChange w:id="31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D1448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80</w:t>
            </w:r>
          </w:p>
        </w:tc>
        <w:tc>
          <w:tcPr>
            <w:tcW w:w="818" w:type="dxa"/>
            <w:gridSpan w:val="2"/>
            <w:shd w:val="clear" w:color="auto" w:fill="E6E6E6"/>
            <w:tcPrChange w:id="31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E24A7A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PL</w:t>
            </w:r>
          </w:p>
        </w:tc>
        <w:tc>
          <w:tcPr>
            <w:tcW w:w="497" w:type="dxa"/>
            <w:shd w:val="clear" w:color="auto" w:fill="E6E6E6"/>
            <w:tcPrChange w:id="31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F3F800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1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21ED99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Temporary Location</w:t>
            </w:r>
          </w:p>
        </w:tc>
        <w:tc>
          <w:tcPr>
            <w:tcW w:w="3593" w:type="dxa"/>
            <w:shd w:val="clear" w:color="auto" w:fill="E6E6E6"/>
            <w:tcPrChange w:id="32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48E624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</w:p>
        </w:tc>
      </w:tr>
      <w:tr w:rsidR="006312B1" w:rsidRPr="006312B1" w14:paraId="540FF423" w14:textId="77777777" w:rsidTr="006A5A1E">
        <w:trPr>
          <w:tblHeader/>
          <w:trPrChange w:id="32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2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E6C1E8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PV1.12</w:t>
            </w:r>
          </w:p>
        </w:tc>
        <w:tc>
          <w:tcPr>
            <w:tcW w:w="743" w:type="dxa"/>
            <w:gridSpan w:val="2"/>
            <w:shd w:val="clear" w:color="auto" w:fill="E6E6E6"/>
            <w:tcPrChange w:id="32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4DB8C7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2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55A7806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2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5F5AF7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2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D59E72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  <w:t xml:space="preserve">Preadmit 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Test Indicator</w:t>
            </w:r>
          </w:p>
        </w:tc>
        <w:tc>
          <w:tcPr>
            <w:tcW w:w="3593" w:type="dxa"/>
            <w:shd w:val="clear" w:color="auto" w:fill="E6E6E6"/>
            <w:tcPrChange w:id="32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D05014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131110C" w14:textId="77777777" w:rsidTr="006A5A1E">
        <w:trPr>
          <w:tblHeader/>
          <w:trPrChange w:id="32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2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315C4A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PV1.13</w:t>
            </w:r>
          </w:p>
        </w:tc>
        <w:tc>
          <w:tcPr>
            <w:tcW w:w="743" w:type="dxa"/>
            <w:gridSpan w:val="2"/>
            <w:shd w:val="clear" w:color="auto" w:fill="E6E6E6"/>
            <w:tcPrChange w:id="33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7525D74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3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7C11A8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3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624C74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3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BFDB4C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Re-admission Indicator</w:t>
            </w:r>
          </w:p>
        </w:tc>
        <w:tc>
          <w:tcPr>
            <w:tcW w:w="3593" w:type="dxa"/>
            <w:shd w:val="clear" w:color="auto" w:fill="E6E6E6"/>
            <w:tcPrChange w:id="33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F0D02C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DE75450" w14:textId="77777777" w:rsidTr="006A5A1E">
        <w:trPr>
          <w:tblHeader/>
          <w:trPrChange w:id="33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3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267B10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PV1.14</w:t>
            </w:r>
          </w:p>
        </w:tc>
        <w:tc>
          <w:tcPr>
            <w:tcW w:w="743" w:type="dxa"/>
            <w:gridSpan w:val="2"/>
            <w:shd w:val="clear" w:color="auto" w:fill="E6E6E6"/>
            <w:tcPrChange w:id="33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EFF582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</w:t>
            </w:r>
          </w:p>
        </w:tc>
        <w:tc>
          <w:tcPr>
            <w:tcW w:w="818" w:type="dxa"/>
            <w:gridSpan w:val="2"/>
            <w:shd w:val="clear" w:color="auto" w:fill="E6E6E6"/>
            <w:tcPrChange w:id="33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4E668E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3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65416E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4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2FE740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Admit Source</w:t>
            </w:r>
          </w:p>
        </w:tc>
        <w:tc>
          <w:tcPr>
            <w:tcW w:w="3593" w:type="dxa"/>
            <w:shd w:val="clear" w:color="auto" w:fill="E6E6E6"/>
            <w:tcPrChange w:id="34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6B5220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2B1385C" w14:textId="77777777" w:rsidTr="006A5A1E">
        <w:trPr>
          <w:tblHeader/>
          <w:trPrChange w:id="34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4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6E9A5ED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PV1.15</w:t>
            </w:r>
          </w:p>
        </w:tc>
        <w:tc>
          <w:tcPr>
            <w:tcW w:w="743" w:type="dxa"/>
            <w:gridSpan w:val="2"/>
            <w:shd w:val="clear" w:color="auto" w:fill="E6E6E6"/>
            <w:tcPrChange w:id="34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3367AB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4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C0F638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4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569F4B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4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CDE76B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Ambulatory Status</w:t>
            </w:r>
          </w:p>
        </w:tc>
        <w:tc>
          <w:tcPr>
            <w:tcW w:w="3593" w:type="dxa"/>
            <w:shd w:val="clear" w:color="auto" w:fill="E6E6E6"/>
            <w:tcPrChange w:id="34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D7DEB1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99F41A3" w14:textId="77777777" w:rsidTr="006A5A1E">
        <w:trPr>
          <w:tblHeader/>
          <w:trPrChange w:id="34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5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3CBFB2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PV1.16</w:t>
            </w:r>
          </w:p>
        </w:tc>
        <w:tc>
          <w:tcPr>
            <w:tcW w:w="743" w:type="dxa"/>
            <w:gridSpan w:val="2"/>
            <w:shd w:val="clear" w:color="auto" w:fill="E6E6E6"/>
            <w:tcPrChange w:id="35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3702B2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5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133E19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5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E622BB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5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7338E0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VIP Indicator</w:t>
            </w:r>
          </w:p>
        </w:tc>
        <w:tc>
          <w:tcPr>
            <w:tcW w:w="3593" w:type="dxa"/>
            <w:shd w:val="clear" w:color="auto" w:fill="E6E6E6"/>
            <w:tcPrChange w:id="35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3FDC832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D6277DC" w14:textId="77777777" w:rsidTr="006A5A1E">
        <w:trPr>
          <w:tblHeader/>
          <w:trPrChange w:id="35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5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3DA5C9F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PV1.17</w:t>
            </w:r>
          </w:p>
        </w:tc>
        <w:tc>
          <w:tcPr>
            <w:tcW w:w="743" w:type="dxa"/>
            <w:gridSpan w:val="2"/>
            <w:shd w:val="clear" w:color="auto" w:fill="E6E6E6"/>
            <w:tcPrChange w:id="35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C426BC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  <w:tcPrChange w:id="35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B2CFFE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XCN</w:t>
            </w:r>
          </w:p>
        </w:tc>
        <w:tc>
          <w:tcPr>
            <w:tcW w:w="497" w:type="dxa"/>
            <w:shd w:val="clear" w:color="auto" w:fill="E6E6E6"/>
            <w:tcPrChange w:id="36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862995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6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9A05BB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Admitting Doctor</w:t>
            </w:r>
          </w:p>
        </w:tc>
        <w:tc>
          <w:tcPr>
            <w:tcW w:w="3593" w:type="dxa"/>
            <w:shd w:val="clear" w:color="auto" w:fill="E6E6E6"/>
            <w:tcPrChange w:id="36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7EB6A8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D830FAC" w14:textId="77777777" w:rsidTr="006A5A1E">
        <w:trPr>
          <w:tblHeader/>
          <w:trPrChange w:id="36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6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59D235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PV1.18</w:t>
            </w:r>
          </w:p>
        </w:tc>
        <w:tc>
          <w:tcPr>
            <w:tcW w:w="743" w:type="dxa"/>
            <w:gridSpan w:val="2"/>
            <w:shd w:val="clear" w:color="auto" w:fill="E6E6E6"/>
            <w:tcPrChange w:id="36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8609F9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6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DD70A1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6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DAA2071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6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2AB690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Patient Type</w:t>
            </w:r>
          </w:p>
        </w:tc>
        <w:tc>
          <w:tcPr>
            <w:tcW w:w="3593" w:type="dxa"/>
            <w:shd w:val="clear" w:color="auto" w:fill="E6E6E6"/>
            <w:tcPrChange w:id="36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4E9843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2B0CE3A" w14:textId="77777777" w:rsidTr="006A5A1E">
        <w:trPr>
          <w:tblHeader/>
        </w:trPr>
        <w:tc>
          <w:tcPr>
            <w:tcW w:w="975" w:type="dxa"/>
            <w:shd w:val="clear" w:color="auto" w:fill="E6E6E6"/>
          </w:tcPr>
          <w:p w14:paraId="37FD0876" w14:textId="77777777" w:rsidR="006312B1" w:rsidRPr="006312B1" w:rsidRDefault="00742700" w:rsidP="006A5A1E">
            <w:pPr>
              <w:rPr>
                <w:rFonts w:ascii="Segoe UI" w:hAnsi="Segoe UI" w:cs="Segoe UI"/>
                <w:sz w:val="16"/>
                <w:szCs w:val="16"/>
              </w:rPr>
            </w:pPr>
            <w:hyperlink w:anchor="ORU_PV1_19" w:history="1">
              <w:r w:rsidR="006312B1" w:rsidRPr="006312B1">
                <w:rPr>
                  <w:rStyle w:val="Hiperligao"/>
                  <w:rFonts w:ascii="Segoe UI" w:hAnsi="Segoe UI" w:cs="Segoe UI"/>
                </w:rPr>
                <w:t>PV1.19</w:t>
              </w:r>
            </w:hyperlink>
          </w:p>
        </w:tc>
        <w:tc>
          <w:tcPr>
            <w:tcW w:w="743" w:type="dxa"/>
            <w:gridSpan w:val="2"/>
            <w:shd w:val="clear" w:color="auto" w:fill="E6E6E6"/>
          </w:tcPr>
          <w:p w14:paraId="013A5B9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250</w:t>
            </w:r>
          </w:p>
        </w:tc>
        <w:tc>
          <w:tcPr>
            <w:tcW w:w="818" w:type="dxa"/>
            <w:gridSpan w:val="2"/>
            <w:shd w:val="clear" w:color="auto" w:fill="E6E6E6"/>
          </w:tcPr>
          <w:p w14:paraId="36D805E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CX</w:t>
            </w:r>
          </w:p>
        </w:tc>
        <w:tc>
          <w:tcPr>
            <w:tcW w:w="497" w:type="dxa"/>
            <w:shd w:val="clear" w:color="auto" w:fill="E6E6E6"/>
          </w:tcPr>
          <w:p w14:paraId="186706D3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</w:tcPr>
          <w:p w14:paraId="437D896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Visit Number</w:t>
            </w:r>
          </w:p>
        </w:tc>
        <w:tc>
          <w:tcPr>
            <w:tcW w:w="3593" w:type="dxa"/>
            <w:shd w:val="clear" w:color="auto" w:fill="E6E6E6"/>
          </w:tcPr>
          <w:p w14:paraId="420DB3A0" w14:textId="751B8BFC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EBC5F1B" w14:textId="77777777" w:rsidTr="006A5A1E">
        <w:trPr>
          <w:tblHeader/>
          <w:trPrChange w:id="37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7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3E45D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PV1.20</w:t>
            </w:r>
          </w:p>
        </w:tc>
        <w:tc>
          <w:tcPr>
            <w:tcW w:w="743" w:type="dxa"/>
            <w:gridSpan w:val="2"/>
            <w:shd w:val="clear" w:color="auto" w:fill="E6E6E6"/>
            <w:tcPrChange w:id="37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1ADF826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50</w:t>
            </w:r>
          </w:p>
        </w:tc>
        <w:tc>
          <w:tcPr>
            <w:tcW w:w="818" w:type="dxa"/>
            <w:gridSpan w:val="2"/>
            <w:shd w:val="clear" w:color="auto" w:fill="E6E6E6"/>
            <w:tcPrChange w:id="37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0B9A380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FC</w:t>
            </w:r>
          </w:p>
        </w:tc>
        <w:tc>
          <w:tcPr>
            <w:tcW w:w="497" w:type="dxa"/>
            <w:shd w:val="clear" w:color="auto" w:fill="E6E6E6"/>
            <w:tcPrChange w:id="37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6644E7E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7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1240B7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Financial Class</w:t>
            </w:r>
          </w:p>
        </w:tc>
        <w:tc>
          <w:tcPr>
            <w:tcW w:w="3593" w:type="dxa"/>
            <w:shd w:val="clear" w:color="auto" w:fill="E6E6E6"/>
            <w:tcPrChange w:id="37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ED8D05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EACCD91" w14:textId="77777777" w:rsidTr="006A5A1E">
        <w:trPr>
          <w:tblHeader/>
          <w:trPrChange w:id="37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7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B998B0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lastRenderedPageBreak/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21</w:t>
            </w:r>
          </w:p>
        </w:tc>
        <w:tc>
          <w:tcPr>
            <w:tcW w:w="743" w:type="dxa"/>
            <w:gridSpan w:val="2"/>
            <w:shd w:val="clear" w:color="auto" w:fill="E6E6E6"/>
            <w:tcPrChange w:id="37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C77DEC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8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DA9E0C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8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92097D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8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26E0EB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Charge Price Indicator</w:t>
            </w:r>
          </w:p>
        </w:tc>
        <w:tc>
          <w:tcPr>
            <w:tcW w:w="3593" w:type="dxa"/>
            <w:shd w:val="clear" w:color="auto" w:fill="E6E6E6"/>
            <w:tcPrChange w:id="38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338374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23A10B87" w14:textId="77777777" w:rsidTr="006A5A1E">
        <w:trPr>
          <w:tblHeader/>
          <w:trPrChange w:id="38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8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65737C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22</w:t>
            </w:r>
          </w:p>
        </w:tc>
        <w:tc>
          <w:tcPr>
            <w:tcW w:w="743" w:type="dxa"/>
            <w:gridSpan w:val="2"/>
            <w:shd w:val="clear" w:color="auto" w:fill="E6E6E6"/>
            <w:tcPrChange w:id="38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B0389C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8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1C8C7C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8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EA59B4D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8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243A9A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Courtesy Code</w:t>
            </w:r>
          </w:p>
        </w:tc>
        <w:tc>
          <w:tcPr>
            <w:tcW w:w="3593" w:type="dxa"/>
            <w:shd w:val="clear" w:color="auto" w:fill="E6E6E6"/>
            <w:tcPrChange w:id="39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8D0F70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2975D9E3" w14:textId="77777777" w:rsidTr="006A5A1E">
        <w:trPr>
          <w:tblHeader/>
          <w:trPrChange w:id="39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9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744400E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23</w:t>
            </w:r>
          </w:p>
        </w:tc>
        <w:tc>
          <w:tcPr>
            <w:tcW w:w="743" w:type="dxa"/>
            <w:gridSpan w:val="2"/>
            <w:shd w:val="clear" w:color="auto" w:fill="E6E6E6"/>
            <w:tcPrChange w:id="39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FE4577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39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5FD5D0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39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03E7CBAA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39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E7CE99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Credit Rating</w:t>
            </w:r>
          </w:p>
        </w:tc>
        <w:tc>
          <w:tcPr>
            <w:tcW w:w="3593" w:type="dxa"/>
            <w:shd w:val="clear" w:color="auto" w:fill="E6E6E6"/>
            <w:tcPrChange w:id="39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91AEFF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0F80641" w14:textId="77777777" w:rsidTr="006A5A1E">
        <w:trPr>
          <w:tblHeader/>
          <w:trPrChange w:id="39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39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934A18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24</w:t>
            </w:r>
          </w:p>
        </w:tc>
        <w:tc>
          <w:tcPr>
            <w:tcW w:w="743" w:type="dxa"/>
            <w:gridSpan w:val="2"/>
            <w:shd w:val="clear" w:color="auto" w:fill="E6E6E6"/>
            <w:tcPrChange w:id="40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632647A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40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E97E30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0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3ED6C1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0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657B0E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Contract Code</w:t>
            </w:r>
          </w:p>
        </w:tc>
        <w:tc>
          <w:tcPr>
            <w:tcW w:w="3593" w:type="dxa"/>
            <w:shd w:val="clear" w:color="auto" w:fill="E6E6E6"/>
            <w:tcPrChange w:id="40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D2B4B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C22C33B" w14:textId="77777777" w:rsidTr="006A5A1E">
        <w:trPr>
          <w:tblHeader/>
          <w:trPrChange w:id="40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0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614DE0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PV1.25</w:t>
            </w:r>
          </w:p>
        </w:tc>
        <w:tc>
          <w:tcPr>
            <w:tcW w:w="743" w:type="dxa"/>
            <w:gridSpan w:val="2"/>
            <w:shd w:val="clear" w:color="auto" w:fill="E6E6E6"/>
            <w:tcPrChange w:id="40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9969A6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8</w:t>
            </w:r>
          </w:p>
        </w:tc>
        <w:tc>
          <w:tcPr>
            <w:tcW w:w="818" w:type="dxa"/>
            <w:gridSpan w:val="2"/>
            <w:shd w:val="clear" w:color="auto" w:fill="E6E6E6"/>
            <w:tcPrChange w:id="40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1ADE51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DT</w:t>
            </w:r>
          </w:p>
        </w:tc>
        <w:tc>
          <w:tcPr>
            <w:tcW w:w="497" w:type="dxa"/>
            <w:shd w:val="clear" w:color="auto" w:fill="E6E6E6"/>
            <w:tcPrChange w:id="40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73A796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1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594F1F6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Contract Effective Date</w:t>
            </w:r>
          </w:p>
        </w:tc>
        <w:tc>
          <w:tcPr>
            <w:tcW w:w="3593" w:type="dxa"/>
            <w:shd w:val="clear" w:color="auto" w:fill="E6E6E6"/>
            <w:tcPrChange w:id="41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B75AAB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B32C8EC" w14:textId="77777777" w:rsidTr="006A5A1E">
        <w:trPr>
          <w:tblHeader/>
          <w:trPrChange w:id="41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1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CA8BAB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26</w:t>
            </w:r>
          </w:p>
        </w:tc>
        <w:tc>
          <w:tcPr>
            <w:tcW w:w="743" w:type="dxa"/>
            <w:gridSpan w:val="2"/>
            <w:shd w:val="clear" w:color="auto" w:fill="E6E6E6"/>
            <w:tcPrChange w:id="41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00F401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12</w:t>
            </w:r>
          </w:p>
        </w:tc>
        <w:tc>
          <w:tcPr>
            <w:tcW w:w="818" w:type="dxa"/>
            <w:gridSpan w:val="2"/>
            <w:shd w:val="clear" w:color="auto" w:fill="E6E6E6"/>
            <w:tcPrChange w:id="41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4199A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1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53F6D6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1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D55E94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Contract Amount</w:t>
            </w:r>
          </w:p>
        </w:tc>
        <w:tc>
          <w:tcPr>
            <w:tcW w:w="3593" w:type="dxa"/>
            <w:shd w:val="clear" w:color="auto" w:fill="E6E6E6"/>
            <w:tcPrChange w:id="41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3E249B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AE38BAB" w14:textId="77777777" w:rsidTr="006A5A1E">
        <w:trPr>
          <w:tblHeader/>
          <w:trPrChange w:id="41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2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652DE9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27</w:t>
            </w:r>
          </w:p>
        </w:tc>
        <w:tc>
          <w:tcPr>
            <w:tcW w:w="743" w:type="dxa"/>
            <w:gridSpan w:val="2"/>
            <w:shd w:val="clear" w:color="auto" w:fill="E6E6E6"/>
            <w:tcPrChange w:id="42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4327DC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42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300F3DB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2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53BF5ED6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2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6FA60AE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Contract Period</w:t>
            </w:r>
          </w:p>
        </w:tc>
        <w:tc>
          <w:tcPr>
            <w:tcW w:w="3593" w:type="dxa"/>
            <w:shd w:val="clear" w:color="auto" w:fill="E6E6E6"/>
            <w:tcPrChange w:id="42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4FFD7E4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E71F90B" w14:textId="77777777" w:rsidTr="006A5A1E">
        <w:trPr>
          <w:tblHeader/>
          <w:trPrChange w:id="426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27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1671F95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28</w:t>
            </w:r>
          </w:p>
        </w:tc>
        <w:tc>
          <w:tcPr>
            <w:tcW w:w="743" w:type="dxa"/>
            <w:gridSpan w:val="2"/>
            <w:shd w:val="clear" w:color="auto" w:fill="E6E6E6"/>
            <w:tcPrChange w:id="428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2D77266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818" w:type="dxa"/>
            <w:gridSpan w:val="2"/>
            <w:shd w:val="clear" w:color="auto" w:fill="E6E6E6"/>
            <w:tcPrChange w:id="429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F08B57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30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1C26D96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31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96FBE6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Interest Code</w:t>
            </w:r>
          </w:p>
        </w:tc>
        <w:tc>
          <w:tcPr>
            <w:tcW w:w="3593" w:type="dxa"/>
            <w:shd w:val="clear" w:color="auto" w:fill="E6E6E6"/>
            <w:tcPrChange w:id="432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6EE7674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0FA4AF2B" w14:textId="77777777" w:rsidTr="006A5A1E">
        <w:trPr>
          <w:tblHeader/>
          <w:trPrChange w:id="433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34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356BE45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29</w:t>
            </w:r>
          </w:p>
        </w:tc>
        <w:tc>
          <w:tcPr>
            <w:tcW w:w="743" w:type="dxa"/>
            <w:gridSpan w:val="2"/>
            <w:shd w:val="clear" w:color="auto" w:fill="E6E6E6"/>
            <w:tcPrChange w:id="435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072423D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</w:t>
            </w:r>
          </w:p>
        </w:tc>
        <w:tc>
          <w:tcPr>
            <w:tcW w:w="818" w:type="dxa"/>
            <w:gridSpan w:val="2"/>
            <w:shd w:val="clear" w:color="auto" w:fill="E6E6E6"/>
            <w:tcPrChange w:id="436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080C6F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37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75D472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38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1080363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Transfer to Bad Debt Code</w:t>
            </w:r>
          </w:p>
        </w:tc>
        <w:tc>
          <w:tcPr>
            <w:tcW w:w="3593" w:type="dxa"/>
            <w:shd w:val="clear" w:color="auto" w:fill="E6E6E6"/>
            <w:tcPrChange w:id="439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1AD47B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39C05DE" w14:textId="77777777" w:rsidTr="006A5A1E">
        <w:trPr>
          <w:tblHeader/>
          <w:trPrChange w:id="440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41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3BE0B1E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30</w:t>
            </w:r>
          </w:p>
        </w:tc>
        <w:tc>
          <w:tcPr>
            <w:tcW w:w="743" w:type="dxa"/>
            <w:gridSpan w:val="2"/>
            <w:shd w:val="clear" w:color="auto" w:fill="E6E6E6"/>
            <w:tcPrChange w:id="442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614D37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</w:t>
            </w:r>
          </w:p>
        </w:tc>
        <w:tc>
          <w:tcPr>
            <w:tcW w:w="818" w:type="dxa"/>
            <w:gridSpan w:val="2"/>
            <w:shd w:val="clear" w:color="auto" w:fill="E6E6E6"/>
            <w:tcPrChange w:id="443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5802389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DT</w:t>
            </w:r>
          </w:p>
        </w:tc>
        <w:tc>
          <w:tcPr>
            <w:tcW w:w="497" w:type="dxa"/>
            <w:shd w:val="clear" w:color="auto" w:fill="E6E6E6"/>
            <w:tcPrChange w:id="444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8415B42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45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E56D67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Transfer to Bad Debt Date</w:t>
            </w:r>
          </w:p>
        </w:tc>
        <w:tc>
          <w:tcPr>
            <w:tcW w:w="3593" w:type="dxa"/>
            <w:shd w:val="clear" w:color="auto" w:fill="E6E6E6"/>
            <w:tcPrChange w:id="446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46F0EE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5C99780E" w14:textId="77777777" w:rsidTr="006A5A1E">
        <w:trPr>
          <w:tblHeader/>
          <w:trPrChange w:id="447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48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399ED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31</w:t>
            </w:r>
          </w:p>
        </w:tc>
        <w:tc>
          <w:tcPr>
            <w:tcW w:w="743" w:type="dxa"/>
            <w:gridSpan w:val="2"/>
            <w:shd w:val="clear" w:color="auto" w:fill="E6E6E6"/>
            <w:tcPrChange w:id="449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34622E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10</w:t>
            </w:r>
          </w:p>
        </w:tc>
        <w:tc>
          <w:tcPr>
            <w:tcW w:w="818" w:type="dxa"/>
            <w:gridSpan w:val="2"/>
            <w:shd w:val="clear" w:color="auto" w:fill="E6E6E6"/>
            <w:tcPrChange w:id="450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4B6C56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51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32C0AC95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52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4A99CA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Bad Debt Agency Code</w:t>
            </w:r>
          </w:p>
        </w:tc>
        <w:tc>
          <w:tcPr>
            <w:tcW w:w="3593" w:type="dxa"/>
            <w:shd w:val="clear" w:color="auto" w:fill="E6E6E6"/>
            <w:tcPrChange w:id="453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19EAB7C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2BB25E3" w14:textId="77777777" w:rsidTr="006A5A1E">
        <w:trPr>
          <w:tblHeader/>
          <w:trPrChange w:id="454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55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69F895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32</w:t>
            </w:r>
          </w:p>
        </w:tc>
        <w:tc>
          <w:tcPr>
            <w:tcW w:w="743" w:type="dxa"/>
            <w:gridSpan w:val="2"/>
            <w:shd w:val="clear" w:color="auto" w:fill="E6E6E6"/>
            <w:tcPrChange w:id="456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1651A7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12</w:t>
            </w:r>
          </w:p>
        </w:tc>
        <w:tc>
          <w:tcPr>
            <w:tcW w:w="818" w:type="dxa"/>
            <w:gridSpan w:val="2"/>
            <w:shd w:val="clear" w:color="auto" w:fill="E6E6E6"/>
            <w:tcPrChange w:id="457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0EB5EA4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58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3E885F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59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A686A7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Bad Debt Transfer Amount</w:t>
            </w:r>
          </w:p>
        </w:tc>
        <w:tc>
          <w:tcPr>
            <w:tcW w:w="3593" w:type="dxa"/>
            <w:shd w:val="clear" w:color="auto" w:fill="E6E6E6"/>
            <w:tcPrChange w:id="460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2C8218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1A26BD6B" w14:textId="77777777" w:rsidTr="006A5A1E">
        <w:trPr>
          <w:tblHeader/>
          <w:trPrChange w:id="461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62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40A95A3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33</w:t>
            </w:r>
          </w:p>
        </w:tc>
        <w:tc>
          <w:tcPr>
            <w:tcW w:w="743" w:type="dxa"/>
            <w:gridSpan w:val="2"/>
            <w:shd w:val="clear" w:color="auto" w:fill="E6E6E6"/>
            <w:tcPrChange w:id="463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3BF7E22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12</w:t>
            </w:r>
          </w:p>
        </w:tc>
        <w:tc>
          <w:tcPr>
            <w:tcW w:w="818" w:type="dxa"/>
            <w:gridSpan w:val="2"/>
            <w:shd w:val="clear" w:color="auto" w:fill="E6E6E6"/>
            <w:tcPrChange w:id="464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2FAACB2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NM</w:t>
            </w:r>
          </w:p>
        </w:tc>
        <w:tc>
          <w:tcPr>
            <w:tcW w:w="497" w:type="dxa"/>
            <w:shd w:val="clear" w:color="auto" w:fill="E6E6E6"/>
            <w:tcPrChange w:id="465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64075BA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66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31F1434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Bad Debt Recovery Amount</w:t>
            </w:r>
          </w:p>
        </w:tc>
        <w:tc>
          <w:tcPr>
            <w:tcW w:w="3593" w:type="dxa"/>
            <w:shd w:val="clear" w:color="auto" w:fill="E6E6E6"/>
            <w:tcPrChange w:id="467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FADD08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36FDBEF" w14:textId="77777777" w:rsidTr="006A5A1E">
        <w:trPr>
          <w:tblHeader/>
          <w:trPrChange w:id="468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69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5B3D5F9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34</w:t>
            </w:r>
          </w:p>
        </w:tc>
        <w:tc>
          <w:tcPr>
            <w:tcW w:w="743" w:type="dxa"/>
            <w:gridSpan w:val="2"/>
            <w:shd w:val="clear" w:color="auto" w:fill="E6E6E6"/>
            <w:tcPrChange w:id="470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C8882F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</w:t>
            </w:r>
          </w:p>
        </w:tc>
        <w:tc>
          <w:tcPr>
            <w:tcW w:w="818" w:type="dxa"/>
            <w:gridSpan w:val="2"/>
            <w:shd w:val="clear" w:color="auto" w:fill="E6E6E6"/>
            <w:tcPrChange w:id="471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C14FB2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72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4BF49EBA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73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027A140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Delete Account Indicator</w:t>
            </w:r>
          </w:p>
        </w:tc>
        <w:tc>
          <w:tcPr>
            <w:tcW w:w="3593" w:type="dxa"/>
            <w:shd w:val="clear" w:color="auto" w:fill="E6E6E6"/>
            <w:tcPrChange w:id="474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05EE47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7704D02" w14:textId="77777777" w:rsidTr="006A5A1E">
        <w:trPr>
          <w:tblHeader/>
          <w:trPrChange w:id="475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76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255558D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35</w:t>
            </w:r>
          </w:p>
        </w:tc>
        <w:tc>
          <w:tcPr>
            <w:tcW w:w="743" w:type="dxa"/>
            <w:gridSpan w:val="2"/>
            <w:shd w:val="clear" w:color="auto" w:fill="E6E6E6"/>
            <w:tcPrChange w:id="477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63DCAB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</w:t>
            </w:r>
          </w:p>
        </w:tc>
        <w:tc>
          <w:tcPr>
            <w:tcW w:w="818" w:type="dxa"/>
            <w:gridSpan w:val="2"/>
            <w:shd w:val="clear" w:color="auto" w:fill="E6E6E6"/>
            <w:tcPrChange w:id="478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1B9647B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DT</w:t>
            </w:r>
          </w:p>
        </w:tc>
        <w:tc>
          <w:tcPr>
            <w:tcW w:w="497" w:type="dxa"/>
            <w:shd w:val="clear" w:color="auto" w:fill="E6E6E6"/>
            <w:tcPrChange w:id="479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6F4AEA2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80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2806123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Delete Account Date</w:t>
            </w:r>
          </w:p>
        </w:tc>
        <w:tc>
          <w:tcPr>
            <w:tcW w:w="3593" w:type="dxa"/>
            <w:shd w:val="clear" w:color="auto" w:fill="E6E6E6"/>
            <w:tcPrChange w:id="481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0BF4BF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A2A3F06" w14:textId="77777777" w:rsidTr="006A5A1E">
        <w:trPr>
          <w:tblHeader/>
          <w:trPrChange w:id="482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83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3A471E8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36</w:t>
            </w:r>
          </w:p>
        </w:tc>
        <w:tc>
          <w:tcPr>
            <w:tcW w:w="743" w:type="dxa"/>
            <w:gridSpan w:val="2"/>
            <w:shd w:val="clear" w:color="auto" w:fill="E6E6E6"/>
            <w:tcPrChange w:id="484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56A912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</w:t>
            </w:r>
          </w:p>
        </w:tc>
        <w:tc>
          <w:tcPr>
            <w:tcW w:w="818" w:type="dxa"/>
            <w:gridSpan w:val="2"/>
            <w:shd w:val="clear" w:color="auto" w:fill="E6E6E6"/>
            <w:tcPrChange w:id="485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744F98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497" w:type="dxa"/>
            <w:shd w:val="clear" w:color="auto" w:fill="E6E6E6"/>
            <w:tcPrChange w:id="486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2C90BE9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87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47ECA40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Discharge Disposition</w:t>
            </w:r>
          </w:p>
        </w:tc>
        <w:tc>
          <w:tcPr>
            <w:tcW w:w="3593" w:type="dxa"/>
            <w:shd w:val="clear" w:color="auto" w:fill="E6E6E6"/>
            <w:tcPrChange w:id="488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5C5EC14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9F0EA2D" w14:textId="77777777" w:rsidTr="006A5A1E">
        <w:trPr>
          <w:tblHeader/>
          <w:trPrChange w:id="489" w:author="George Smith" w:date="2014-09-22T18:02:00Z">
            <w:trPr>
              <w:gridAfter w:val="0"/>
              <w:wAfter w:w="252" w:type="dxa"/>
              <w:tblHeader/>
            </w:trPr>
          </w:trPrChange>
        </w:trPr>
        <w:tc>
          <w:tcPr>
            <w:tcW w:w="975" w:type="dxa"/>
            <w:shd w:val="clear" w:color="auto" w:fill="E6E6E6"/>
            <w:tcPrChange w:id="490" w:author="George Smith" w:date="2014-09-22T18:02:00Z">
              <w:tcPr>
                <w:tcW w:w="976" w:type="dxa"/>
                <w:shd w:val="clear" w:color="auto" w:fill="E6E6E6"/>
              </w:tcPr>
            </w:tcPrChange>
          </w:tcPr>
          <w:p w14:paraId="01C0AEC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37</w:t>
            </w:r>
          </w:p>
        </w:tc>
        <w:tc>
          <w:tcPr>
            <w:tcW w:w="743" w:type="dxa"/>
            <w:gridSpan w:val="2"/>
            <w:shd w:val="clear" w:color="auto" w:fill="E6E6E6"/>
            <w:tcPrChange w:id="491" w:author="George Smith" w:date="2014-09-22T18:02:00Z">
              <w:tcPr>
                <w:tcW w:w="743" w:type="dxa"/>
                <w:gridSpan w:val="3"/>
                <w:shd w:val="clear" w:color="auto" w:fill="E6E6E6"/>
              </w:tcPr>
            </w:tcPrChange>
          </w:tcPr>
          <w:p w14:paraId="57FE142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47</w:t>
            </w:r>
          </w:p>
        </w:tc>
        <w:tc>
          <w:tcPr>
            <w:tcW w:w="818" w:type="dxa"/>
            <w:gridSpan w:val="2"/>
            <w:shd w:val="clear" w:color="auto" w:fill="E6E6E6"/>
            <w:tcPrChange w:id="492" w:author="George Smith" w:date="2014-09-22T18:02:00Z">
              <w:tcPr>
                <w:tcW w:w="781" w:type="dxa"/>
                <w:gridSpan w:val="2"/>
                <w:shd w:val="clear" w:color="auto" w:fill="E6E6E6"/>
              </w:tcPr>
            </w:tcPrChange>
          </w:tcPr>
          <w:p w14:paraId="49592DA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DLD</w:t>
            </w:r>
          </w:p>
        </w:tc>
        <w:tc>
          <w:tcPr>
            <w:tcW w:w="497" w:type="dxa"/>
            <w:shd w:val="clear" w:color="auto" w:fill="E6E6E6"/>
            <w:tcPrChange w:id="493" w:author="George Smith" w:date="2014-09-22T18:02:00Z">
              <w:tcPr>
                <w:tcW w:w="529" w:type="dxa"/>
                <w:gridSpan w:val="3"/>
                <w:shd w:val="clear" w:color="auto" w:fill="E6E6E6"/>
              </w:tcPr>
            </w:tcPrChange>
          </w:tcPr>
          <w:p w14:paraId="7D389988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63" w:type="dxa"/>
            <w:gridSpan w:val="2"/>
            <w:shd w:val="clear" w:color="auto" w:fill="E6E6E6"/>
            <w:tcPrChange w:id="494" w:author="George Smith" w:date="2014-09-22T18:02:00Z">
              <w:tcPr>
                <w:tcW w:w="3138" w:type="dxa"/>
                <w:gridSpan w:val="3"/>
                <w:shd w:val="clear" w:color="auto" w:fill="E6E6E6"/>
              </w:tcPr>
            </w:tcPrChange>
          </w:tcPr>
          <w:p w14:paraId="7F66F60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Discharged to Location</w:t>
            </w:r>
          </w:p>
        </w:tc>
        <w:tc>
          <w:tcPr>
            <w:tcW w:w="3593" w:type="dxa"/>
            <w:shd w:val="clear" w:color="auto" w:fill="E6E6E6"/>
            <w:tcPrChange w:id="495" w:author="George Smith" w:date="2014-09-22T18:02:00Z">
              <w:tcPr>
                <w:tcW w:w="3409" w:type="dxa"/>
                <w:gridSpan w:val="3"/>
                <w:shd w:val="clear" w:color="auto" w:fill="E6E6E6"/>
              </w:tcPr>
            </w:tcPrChange>
          </w:tcPr>
          <w:p w14:paraId="2BF8917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13267D79" w14:textId="77777777" w:rsidTr="006A5A1E">
        <w:trPr>
          <w:tblHeader/>
          <w:trPrChange w:id="49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497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A54B4C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PV1.38</w:t>
            </w:r>
          </w:p>
        </w:tc>
        <w:tc>
          <w:tcPr>
            <w:tcW w:w="757" w:type="dxa"/>
            <w:gridSpan w:val="2"/>
            <w:shd w:val="clear" w:color="auto" w:fill="E6E6E6"/>
            <w:tcPrChange w:id="49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0EA8675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49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D91A37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500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739CA4E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0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F12C85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Diet Type</w:t>
            </w:r>
          </w:p>
        </w:tc>
        <w:tc>
          <w:tcPr>
            <w:tcW w:w="3593" w:type="dxa"/>
            <w:shd w:val="clear" w:color="auto" w:fill="E6E6E6"/>
            <w:tcPrChange w:id="50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E9D49D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5EDDAA67" w14:textId="77777777" w:rsidTr="006A5A1E">
        <w:trPr>
          <w:tblHeader/>
          <w:trPrChange w:id="50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04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6A83F8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39</w:t>
            </w:r>
          </w:p>
        </w:tc>
        <w:tc>
          <w:tcPr>
            <w:tcW w:w="757" w:type="dxa"/>
            <w:gridSpan w:val="2"/>
            <w:shd w:val="clear" w:color="auto" w:fill="E6E6E6"/>
            <w:tcPrChange w:id="50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F9B180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50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BF6B9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507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332DED0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0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19A8ED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Servicing Facility</w:t>
            </w:r>
          </w:p>
        </w:tc>
        <w:tc>
          <w:tcPr>
            <w:tcW w:w="3593" w:type="dxa"/>
            <w:shd w:val="clear" w:color="auto" w:fill="E6E6E6"/>
            <w:tcPrChange w:id="50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167315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2641399" w14:textId="77777777" w:rsidTr="006A5A1E">
        <w:trPr>
          <w:tblHeader/>
          <w:trPrChange w:id="51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11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78DF27A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40</w:t>
            </w:r>
          </w:p>
        </w:tc>
        <w:tc>
          <w:tcPr>
            <w:tcW w:w="757" w:type="dxa"/>
            <w:gridSpan w:val="2"/>
            <w:shd w:val="clear" w:color="auto" w:fill="E6E6E6"/>
            <w:tcPrChange w:id="51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40123A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51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AC0E25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514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34B7A09C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51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399505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Bed Status</w:t>
            </w:r>
          </w:p>
        </w:tc>
        <w:tc>
          <w:tcPr>
            <w:tcW w:w="3593" w:type="dxa"/>
            <w:shd w:val="clear" w:color="auto" w:fill="E6E6E6"/>
            <w:tcPrChange w:id="51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2BAB36D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1D9ADFC" w14:textId="77777777" w:rsidTr="006A5A1E">
        <w:trPr>
          <w:tblHeader/>
          <w:trPrChange w:id="51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18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450BC9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41</w:t>
            </w:r>
          </w:p>
        </w:tc>
        <w:tc>
          <w:tcPr>
            <w:tcW w:w="757" w:type="dxa"/>
            <w:gridSpan w:val="2"/>
            <w:shd w:val="clear" w:color="auto" w:fill="E6E6E6"/>
            <w:tcPrChange w:id="51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5F7E7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52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283690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521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6603A0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2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49F299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Account Status</w:t>
            </w:r>
          </w:p>
        </w:tc>
        <w:tc>
          <w:tcPr>
            <w:tcW w:w="3593" w:type="dxa"/>
            <w:shd w:val="clear" w:color="auto" w:fill="E6E6E6"/>
            <w:tcPrChange w:id="52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90C244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570BFEB" w14:textId="77777777" w:rsidTr="006A5A1E">
        <w:trPr>
          <w:tblHeader/>
          <w:trPrChange w:id="52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25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76F47AE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42</w:t>
            </w:r>
          </w:p>
        </w:tc>
        <w:tc>
          <w:tcPr>
            <w:tcW w:w="757" w:type="dxa"/>
            <w:gridSpan w:val="2"/>
            <w:shd w:val="clear" w:color="auto" w:fill="E6E6E6"/>
            <w:tcPrChange w:id="52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C1AFDE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80</w:t>
            </w:r>
          </w:p>
        </w:tc>
        <w:tc>
          <w:tcPr>
            <w:tcW w:w="793" w:type="dxa"/>
            <w:shd w:val="clear" w:color="auto" w:fill="E6E6E6"/>
            <w:tcPrChange w:id="52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28A693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</w:t>
            </w:r>
          </w:p>
        </w:tc>
        <w:tc>
          <w:tcPr>
            <w:tcW w:w="533" w:type="dxa"/>
            <w:gridSpan w:val="2"/>
            <w:shd w:val="clear" w:color="auto" w:fill="E6E6E6"/>
            <w:tcPrChange w:id="528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2F26F71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2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9AA187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Pending Location</w:t>
            </w:r>
          </w:p>
        </w:tc>
        <w:tc>
          <w:tcPr>
            <w:tcW w:w="3593" w:type="dxa"/>
            <w:shd w:val="clear" w:color="auto" w:fill="E6E6E6"/>
            <w:tcPrChange w:id="53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D78917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170A9523" w14:textId="77777777" w:rsidTr="006A5A1E">
        <w:trPr>
          <w:tblHeader/>
          <w:trPrChange w:id="53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32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17F7DB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PV1.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43</w:t>
            </w:r>
          </w:p>
        </w:tc>
        <w:tc>
          <w:tcPr>
            <w:tcW w:w="757" w:type="dxa"/>
            <w:gridSpan w:val="2"/>
            <w:shd w:val="clear" w:color="auto" w:fill="E6E6E6"/>
            <w:tcPrChange w:id="53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3071CD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80</w:t>
            </w:r>
          </w:p>
        </w:tc>
        <w:tc>
          <w:tcPr>
            <w:tcW w:w="793" w:type="dxa"/>
            <w:shd w:val="clear" w:color="auto" w:fill="E6E6E6"/>
            <w:tcPrChange w:id="53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2EB316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</w:t>
            </w:r>
          </w:p>
        </w:tc>
        <w:tc>
          <w:tcPr>
            <w:tcW w:w="533" w:type="dxa"/>
            <w:gridSpan w:val="2"/>
            <w:shd w:val="clear" w:color="auto" w:fill="E6E6E6"/>
            <w:tcPrChange w:id="535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3D27A69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3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CAEC0A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Prior Temporary Location</w:t>
            </w:r>
          </w:p>
        </w:tc>
        <w:tc>
          <w:tcPr>
            <w:tcW w:w="3593" w:type="dxa"/>
            <w:shd w:val="clear" w:color="auto" w:fill="E6E6E6"/>
            <w:tcPrChange w:id="53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721641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5054E522" w14:textId="77777777" w:rsidTr="006A5A1E">
        <w:trPr>
          <w:tblHeader/>
          <w:trPrChange w:id="53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39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C08291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instrText xml:space="preserve"> HYPERLINK  \l "ORU_PV1_44"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PV1.</w:t>
            </w:r>
            <w:r w:rsidRPr="006312B1">
              <w:rPr>
                <w:rStyle w:val="Hiperligao"/>
                <w:rFonts w:ascii="Segoe UI" w:hAnsi="Segoe UI" w:cs="Segoe UI"/>
              </w:rPr>
              <w:t>44</w: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4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01C6AB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54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D36936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542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41C25EC4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4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8BA587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Admit Date/Time</w:t>
            </w:r>
          </w:p>
        </w:tc>
        <w:tc>
          <w:tcPr>
            <w:tcW w:w="3593" w:type="dxa"/>
            <w:shd w:val="clear" w:color="auto" w:fill="E6E6E6"/>
            <w:tcPrChange w:id="54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FE0060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1CCBB5E" w14:textId="77777777" w:rsidTr="006312B1">
        <w:trPr>
          <w:tblHeader/>
          <w:trPrChange w:id="54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BFBFBF" w:themeFill="background1" w:themeFillShade="BF"/>
            <w:tcPrChange w:id="546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63E71D0B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757" w:type="dxa"/>
            <w:gridSpan w:val="2"/>
            <w:shd w:val="clear" w:color="auto" w:fill="BFBFBF" w:themeFill="background1" w:themeFillShade="BF"/>
            <w:tcPrChange w:id="54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4522B14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BFBFBF" w:themeFill="background1" w:themeFillShade="BF"/>
            <w:tcPrChange w:id="54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F4B7050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533" w:type="dxa"/>
            <w:gridSpan w:val="2"/>
            <w:shd w:val="clear" w:color="auto" w:fill="BFBFBF" w:themeFill="background1" w:themeFillShade="BF"/>
            <w:tcPrChange w:id="549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1C2082EF" w14:textId="77777777" w:rsidR="006312B1" w:rsidRPr="006312B1" w:rsidRDefault="006312B1" w:rsidP="006A5A1E">
            <w:pPr>
              <w:jc w:val="center"/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227" w:type="dxa"/>
            <w:shd w:val="clear" w:color="auto" w:fill="BFBFBF" w:themeFill="background1" w:themeFillShade="BF"/>
            <w:tcPrChange w:id="55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64BC472" w14:textId="77777777" w:rsidR="006312B1" w:rsidRPr="006312B1" w:rsidRDefault="006312B1" w:rsidP="006A5A1E">
            <w:pPr>
              <w:rPr>
                <w:rFonts w:ascii="Segoe UI" w:hAnsi="Segoe UI" w:cs="Segoe UI"/>
                <w:noProof/>
                <w:color w:val="808080"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55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3BC170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28E7741" w14:textId="77777777" w:rsidTr="006A5A1E">
        <w:trPr>
          <w:tblHeader/>
          <w:trPrChange w:id="55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53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63CCBB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OBR.1</w:t>
            </w:r>
          </w:p>
        </w:tc>
        <w:tc>
          <w:tcPr>
            <w:tcW w:w="757" w:type="dxa"/>
            <w:gridSpan w:val="2"/>
            <w:shd w:val="clear" w:color="auto" w:fill="E6E6E6"/>
            <w:tcPrChange w:id="55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560A2D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4</w:t>
            </w:r>
          </w:p>
        </w:tc>
        <w:tc>
          <w:tcPr>
            <w:tcW w:w="793" w:type="dxa"/>
            <w:shd w:val="clear" w:color="auto" w:fill="E6E6E6"/>
            <w:tcPrChange w:id="55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7531C9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SI</w:t>
            </w:r>
          </w:p>
        </w:tc>
        <w:tc>
          <w:tcPr>
            <w:tcW w:w="533" w:type="dxa"/>
            <w:gridSpan w:val="2"/>
            <w:shd w:val="clear" w:color="auto" w:fill="E6E6E6"/>
            <w:tcPrChange w:id="556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1A7DBA6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55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465F06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Set ID – OBR</w:t>
            </w:r>
          </w:p>
        </w:tc>
        <w:tc>
          <w:tcPr>
            <w:tcW w:w="3593" w:type="dxa"/>
            <w:shd w:val="clear" w:color="auto" w:fill="E6E6E6"/>
            <w:tcPrChange w:id="55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5C5064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Always 1</w:t>
            </w:r>
          </w:p>
        </w:tc>
      </w:tr>
      <w:tr w:rsidR="006312B1" w:rsidRPr="006312B1" w14:paraId="45CE1698" w14:textId="77777777" w:rsidTr="006A5A1E">
        <w:trPr>
          <w:tblHeader/>
          <w:trPrChange w:id="55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60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E81F1E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 xml:space="preserve"> HYPERLINK  \l "ORU_OBR_2"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</w:rPr>
              <w:t>2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6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A2AC77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22</w:t>
            </w:r>
          </w:p>
        </w:tc>
        <w:tc>
          <w:tcPr>
            <w:tcW w:w="793" w:type="dxa"/>
            <w:shd w:val="clear" w:color="auto" w:fill="E6E6E6"/>
            <w:tcPrChange w:id="56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634280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EI</w:t>
            </w:r>
          </w:p>
        </w:tc>
        <w:tc>
          <w:tcPr>
            <w:tcW w:w="533" w:type="dxa"/>
            <w:gridSpan w:val="2"/>
            <w:shd w:val="clear" w:color="auto" w:fill="E6E6E6"/>
            <w:tcPrChange w:id="563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9F08D0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56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C5F226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Placer Order Number</w:t>
            </w:r>
          </w:p>
        </w:tc>
        <w:tc>
          <w:tcPr>
            <w:tcW w:w="3593" w:type="dxa"/>
            <w:shd w:val="clear" w:color="auto" w:fill="E6E6E6"/>
            <w:tcPrChange w:id="56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8B6BF1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Placer number from ORM/OMG</w:t>
            </w:r>
          </w:p>
        </w:tc>
      </w:tr>
      <w:tr w:rsidR="006312B1" w:rsidRPr="006312B1" w14:paraId="48602464" w14:textId="77777777" w:rsidTr="006A5A1E">
        <w:trPr>
          <w:tblHeader/>
          <w:trPrChange w:id="56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67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E45B05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 xml:space="preserve"> HYPERLINK  \l "ORU_OBR_3"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</w:rPr>
              <w:t>3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6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28BD64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22</w:t>
            </w:r>
          </w:p>
        </w:tc>
        <w:tc>
          <w:tcPr>
            <w:tcW w:w="793" w:type="dxa"/>
            <w:shd w:val="clear" w:color="auto" w:fill="E6E6E6"/>
            <w:tcPrChange w:id="56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9A70F6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EI</w:t>
            </w:r>
          </w:p>
        </w:tc>
        <w:tc>
          <w:tcPr>
            <w:tcW w:w="533" w:type="dxa"/>
            <w:gridSpan w:val="2"/>
            <w:shd w:val="clear" w:color="auto" w:fill="E6E6E6"/>
            <w:tcPrChange w:id="570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49066DBB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57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6AC892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Filler Order Number</w:t>
            </w:r>
          </w:p>
        </w:tc>
        <w:tc>
          <w:tcPr>
            <w:tcW w:w="3593" w:type="dxa"/>
            <w:shd w:val="clear" w:color="auto" w:fill="E6E6E6"/>
            <w:tcPrChange w:id="57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417994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Sentinel-generated filler number</w:t>
            </w:r>
          </w:p>
        </w:tc>
      </w:tr>
      <w:tr w:rsidR="006312B1" w:rsidRPr="006312B1" w14:paraId="3014C979" w14:textId="77777777" w:rsidTr="006A5A1E">
        <w:trPr>
          <w:tblHeader/>
          <w:trPrChange w:id="57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74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B60E3E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>HYPERLINK  \l "ORU_OBR_4"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4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7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F12D02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57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FC868D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577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66A1568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R</w:t>
            </w:r>
          </w:p>
        </w:tc>
        <w:tc>
          <w:tcPr>
            <w:tcW w:w="3227" w:type="dxa"/>
            <w:shd w:val="clear" w:color="auto" w:fill="E6E6E6"/>
            <w:tcPrChange w:id="57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3EC41DC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sz w:val="16"/>
                <w:szCs w:val="16"/>
                <w:lang w:val="fr-FR"/>
              </w:rPr>
              <w:t>Universal</w:t>
            </w: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 xml:space="preserve"> Service Identifier</w:t>
            </w:r>
          </w:p>
        </w:tc>
        <w:tc>
          <w:tcPr>
            <w:tcW w:w="3593" w:type="dxa"/>
            <w:shd w:val="clear" w:color="auto" w:fill="E6E6E6"/>
            <w:tcPrChange w:id="57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4B85EA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Service ID from ORM/OMG</w:t>
            </w:r>
          </w:p>
        </w:tc>
      </w:tr>
      <w:tr w:rsidR="006312B1" w:rsidRPr="006312B1" w14:paraId="79EA6DFB" w14:textId="77777777" w:rsidTr="006A5A1E">
        <w:trPr>
          <w:tblHeader/>
          <w:trPrChange w:id="58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81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881EA65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lastRenderedPageBreak/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5</w:t>
            </w:r>
          </w:p>
        </w:tc>
        <w:tc>
          <w:tcPr>
            <w:tcW w:w="757" w:type="dxa"/>
            <w:gridSpan w:val="2"/>
            <w:shd w:val="clear" w:color="auto" w:fill="E6E6E6"/>
            <w:tcPrChange w:id="58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B09EA74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58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6741BBC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584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F58F2F6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58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26D7DE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Priority – OBR</w:t>
            </w:r>
          </w:p>
        </w:tc>
        <w:tc>
          <w:tcPr>
            <w:tcW w:w="3593" w:type="dxa"/>
            <w:shd w:val="clear" w:color="auto" w:fill="E6E6E6"/>
            <w:tcPrChange w:id="58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D845CD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665928B" w14:textId="77777777" w:rsidTr="006A5A1E">
        <w:trPr>
          <w:tblHeader/>
          <w:trPrChange w:id="58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88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18A3A22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6</w:t>
            </w:r>
          </w:p>
        </w:tc>
        <w:tc>
          <w:tcPr>
            <w:tcW w:w="757" w:type="dxa"/>
            <w:gridSpan w:val="2"/>
            <w:shd w:val="clear" w:color="auto" w:fill="E6E6E6"/>
            <w:tcPrChange w:id="58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EE4FF3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59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220E602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591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324B79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59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2A2EB2D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Requested Date/Time</w:t>
            </w:r>
          </w:p>
        </w:tc>
        <w:tc>
          <w:tcPr>
            <w:tcW w:w="3593" w:type="dxa"/>
            <w:shd w:val="clear" w:color="auto" w:fill="E6E6E6"/>
            <w:tcPrChange w:id="59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F24EB5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B34E58E" w14:textId="77777777" w:rsidTr="006A5A1E">
        <w:trPr>
          <w:tblHeader/>
          <w:trPrChange w:id="59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595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1B3B6D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 xml:space="preserve"> HYPERLINK  \l "ORU_OBR_7" 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</w:rPr>
              <w:t>7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59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67A0F8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59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3B18096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598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3B9EC13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59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467938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Observation Date/Time #</w:t>
            </w:r>
          </w:p>
        </w:tc>
        <w:tc>
          <w:tcPr>
            <w:tcW w:w="3593" w:type="dxa"/>
            <w:shd w:val="clear" w:color="auto" w:fill="E6E6E6"/>
            <w:tcPrChange w:id="60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24938A7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286726E" w14:textId="77777777" w:rsidTr="006A5A1E">
        <w:trPr>
          <w:tblHeader/>
          <w:trPrChange w:id="60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02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757540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8</w:t>
            </w:r>
          </w:p>
        </w:tc>
        <w:tc>
          <w:tcPr>
            <w:tcW w:w="757" w:type="dxa"/>
            <w:gridSpan w:val="2"/>
            <w:shd w:val="clear" w:color="auto" w:fill="E6E6E6"/>
            <w:tcPrChange w:id="60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C3E4E8D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60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D586D2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605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44609423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0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81FDF4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Observation End Date/Time #</w:t>
            </w:r>
          </w:p>
        </w:tc>
        <w:tc>
          <w:tcPr>
            <w:tcW w:w="3593" w:type="dxa"/>
            <w:shd w:val="clear" w:color="auto" w:fill="E6E6E6"/>
            <w:tcPrChange w:id="60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9C4809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4BCB788" w14:textId="77777777" w:rsidTr="006A5A1E">
        <w:trPr>
          <w:tblHeader/>
          <w:trPrChange w:id="60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09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AE0C1AD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OBR.9</w:t>
            </w:r>
          </w:p>
        </w:tc>
        <w:tc>
          <w:tcPr>
            <w:tcW w:w="757" w:type="dxa"/>
            <w:gridSpan w:val="2"/>
            <w:shd w:val="clear" w:color="auto" w:fill="E6E6E6"/>
            <w:tcPrChange w:id="61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B72C9E9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20</w:t>
            </w:r>
          </w:p>
        </w:tc>
        <w:tc>
          <w:tcPr>
            <w:tcW w:w="793" w:type="dxa"/>
            <w:shd w:val="clear" w:color="auto" w:fill="E6E6E6"/>
            <w:tcPrChange w:id="61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DB8D519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CQ</w:t>
            </w:r>
          </w:p>
        </w:tc>
        <w:tc>
          <w:tcPr>
            <w:tcW w:w="533" w:type="dxa"/>
            <w:gridSpan w:val="2"/>
            <w:shd w:val="clear" w:color="auto" w:fill="E6E6E6"/>
            <w:tcPrChange w:id="612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6D3F7D3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1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CD7280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Collection Volume *</w:t>
            </w:r>
          </w:p>
        </w:tc>
        <w:tc>
          <w:tcPr>
            <w:tcW w:w="3593" w:type="dxa"/>
            <w:shd w:val="clear" w:color="auto" w:fill="E6E6E6"/>
            <w:tcPrChange w:id="61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5276E3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E54F455" w14:textId="77777777" w:rsidTr="006A5A1E">
        <w:trPr>
          <w:tblHeader/>
          <w:trPrChange w:id="61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16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6D9BE0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OBR.10</w:t>
            </w:r>
          </w:p>
        </w:tc>
        <w:tc>
          <w:tcPr>
            <w:tcW w:w="757" w:type="dxa"/>
            <w:gridSpan w:val="2"/>
            <w:shd w:val="clear" w:color="auto" w:fill="E6E6E6"/>
            <w:tcPrChange w:id="61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A5C531B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1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2ED2BF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XCN</w:t>
            </w:r>
          </w:p>
        </w:tc>
        <w:tc>
          <w:tcPr>
            <w:tcW w:w="533" w:type="dxa"/>
            <w:gridSpan w:val="2"/>
            <w:shd w:val="clear" w:color="auto" w:fill="E6E6E6"/>
            <w:tcPrChange w:id="619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FBC97E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2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11CEF83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color w:val="999999"/>
                <w:sz w:val="16"/>
                <w:szCs w:val="16"/>
                <w:lang w:val="fr-FR"/>
              </w:rPr>
              <w:t>Collector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 xml:space="preserve"> Identifier *</w:t>
            </w:r>
          </w:p>
        </w:tc>
        <w:tc>
          <w:tcPr>
            <w:tcW w:w="3593" w:type="dxa"/>
            <w:shd w:val="clear" w:color="auto" w:fill="E6E6E6"/>
            <w:tcPrChange w:id="62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E1D1FA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0BE05D36" w14:textId="77777777" w:rsidTr="006A5A1E">
        <w:trPr>
          <w:tblHeader/>
          <w:trPrChange w:id="62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23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C2E46E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11</w:t>
            </w:r>
          </w:p>
        </w:tc>
        <w:tc>
          <w:tcPr>
            <w:tcW w:w="757" w:type="dxa"/>
            <w:gridSpan w:val="2"/>
            <w:shd w:val="clear" w:color="auto" w:fill="E6E6E6"/>
            <w:tcPrChange w:id="62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0664017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62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597EB85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626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033323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2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71B680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color w:val="999999"/>
                <w:sz w:val="16"/>
                <w:szCs w:val="16"/>
                <w:lang w:val="fr-FR"/>
              </w:rPr>
              <w:t>Specimen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 xml:space="preserve"> Action Code *</w:t>
            </w:r>
          </w:p>
        </w:tc>
        <w:tc>
          <w:tcPr>
            <w:tcW w:w="3593" w:type="dxa"/>
            <w:shd w:val="clear" w:color="auto" w:fill="E6E6E6"/>
            <w:tcPrChange w:id="62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1740B3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816FFF9" w14:textId="77777777" w:rsidTr="006A5A1E">
        <w:trPr>
          <w:tblHeader/>
          <w:trPrChange w:id="62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30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96494B1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12</w:t>
            </w:r>
          </w:p>
        </w:tc>
        <w:tc>
          <w:tcPr>
            <w:tcW w:w="757" w:type="dxa"/>
            <w:gridSpan w:val="2"/>
            <w:shd w:val="clear" w:color="auto" w:fill="E6E6E6"/>
            <w:tcPrChange w:id="63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2A92D5B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3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F3DDAD9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633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30161B1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3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70D993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Danger Code</w:t>
            </w:r>
          </w:p>
        </w:tc>
        <w:tc>
          <w:tcPr>
            <w:tcW w:w="3593" w:type="dxa"/>
            <w:shd w:val="clear" w:color="auto" w:fill="E6E6E6"/>
            <w:tcPrChange w:id="63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FBCC67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2174074" w14:textId="77777777" w:rsidTr="006A5A1E">
        <w:trPr>
          <w:tblHeader/>
          <w:trPrChange w:id="63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37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5566E28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13</w:t>
            </w:r>
          </w:p>
        </w:tc>
        <w:tc>
          <w:tcPr>
            <w:tcW w:w="757" w:type="dxa"/>
            <w:gridSpan w:val="2"/>
            <w:shd w:val="clear" w:color="auto" w:fill="E6E6E6"/>
            <w:tcPrChange w:id="63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70C29A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300</w:t>
            </w:r>
          </w:p>
        </w:tc>
        <w:tc>
          <w:tcPr>
            <w:tcW w:w="793" w:type="dxa"/>
            <w:shd w:val="clear" w:color="auto" w:fill="E6E6E6"/>
            <w:tcPrChange w:id="63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8A7E89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40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3C93477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4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929932B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Relevant Clinical Information</w:t>
            </w:r>
          </w:p>
        </w:tc>
        <w:tc>
          <w:tcPr>
            <w:tcW w:w="3593" w:type="dxa"/>
            <w:shd w:val="clear" w:color="auto" w:fill="E6E6E6"/>
            <w:tcPrChange w:id="64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AFFCAE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DCFDFA6" w14:textId="77777777" w:rsidTr="006A5A1E">
        <w:trPr>
          <w:tblHeader/>
          <w:trPrChange w:id="64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44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611081B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14</w:t>
            </w:r>
          </w:p>
        </w:tc>
        <w:tc>
          <w:tcPr>
            <w:tcW w:w="757" w:type="dxa"/>
            <w:gridSpan w:val="2"/>
            <w:shd w:val="clear" w:color="auto" w:fill="E6E6E6"/>
            <w:tcPrChange w:id="64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14E73E6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64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9C10D8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647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E30DF1E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64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3EC4B08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Specimen Received Date/Time *</w:t>
            </w:r>
          </w:p>
        </w:tc>
        <w:tc>
          <w:tcPr>
            <w:tcW w:w="3593" w:type="dxa"/>
            <w:shd w:val="clear" w:color="auto" w:fill="E6E6E6"/>
            <w:tcPrChange w:id="64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B07302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ECD7CDA" w14:textId="77777777" w:rsidTr="006A5A1E">
        <w:trPr>
          <w:tblHeader/>
          <w:trPrChange w:id="65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51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AC3D114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  <w:t>OBR.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15</w:t>
            </w:r>
          </w:p>
        </w:tc>
        <w:tc>
          <w:tcPr>
            <w:tcW w:w="757" w:type="dxa"/>
            <w:gridSpan w:val="2"/>
            <w:shd w:val="clear" w:color="auto" w:fill="E6E6E6"/>
            <w:tcPrChange w:id="65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538A3C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300</w:t>
            </w:r>
          </w:p>
        </w:tc>
        <w:tc>
          <w:tcPr>
            <w:tcW w:w="793" w:type="dxa"/>
            <w:shd w:val="clear" w:color="auto" w:fill="E6E6E6"/>
            <w:tcPrChange w:id="65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8F046B6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SPS</w:t>
            </w:r>
          </w:p>
        </w:tc>
        <w:tc>
          <w:tcPr>
            <w:tcW w:w="533" w:type="dxa"/>
            <w:gridSpan w:val="2"/>
            <w:shd w:val="clear" w:color="auto" w:fill="E6E6E6"/>
            <w:tcPrChange w:id="654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14D5952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B</w:t>
            </w:r>
          </w:p>
        </w:tc>
        <w:tc>
          <w:tcPr>
            <w:tcW w:w="3227" w:type="dxa"/>
            <w:shd w:val="clear" w:color="auto" w:fill="E6E6E6"/>
            <w:tcPrChange w:id="65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0C7B542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noProof/>
                <w:color w:val="999999"/>
                <w:sz w:val="16"/>
                <w:szCs w:val="16"/>
                <w:lang w:val="fr-FR"/>
              </w:rPr>
              <w:t>Specimen</w:t>
            </w:r>
            <w:r w:rsidRPr="006312B1">
              <w:rPr>
                <w:rFonts w:ascii="Segoe UI" w:hAnsi="Segoe UI" w:cs="Segoe UI"/>
                <w:color w:val="999999"/>
                <w:sz w:val="16"/>
                <w:szCs w:val="16"/>
                <w:lang w:val="fr-FR"/>
              </w:rPr>
              <w:t xml:space="preserve"> Source</w:t>
            </w:r>
          </w:p>
        </w:tc>
        <w:tc>
          <w:tcPr>
            <w:tcW w:w="3593" w:type="dxa"/>
            <w:shd w:val="clear" w:color="auto" w:fill="E6E6E6"/>
            <w:tcPrChange w:id="65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88198B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3DB373EA" w14:textId="77777777" w:rsidTr="006A5A1E">
        <w:trPr>
          <w:tblHeader/>
          <w:trPrChange w:id="65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58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C3B8A24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instrText>HYPERLINK  \l "ORU_OBR_16"</w:instrTex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  <w:lang w:val="it-IT"/>
              </w:rPr>
              <w:t>OBR.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16</w:t>
            </w:r>
            <w:r w:rsidRPr="006312B1">
              <w:rPr>
                <w:rFonts w:ascii="Segoe UI" w:hAnsi="Segoe UI" w:cs="Segoe UI"/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65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32F63D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6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C1603FF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XCN</w:t>
            </w:r>
          </w:p>
        </w:tc>
        <w:tc>
          <w:tcPr>
            <w:tcW w:w="533" w:type="dxa"/>
            <w:gridSpan w:val="2"/>
            <w:shd w:val="clear" w:color="auto" w:fill="E6E6E6"/>
            <w:tcPrChange w:id="661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3A4461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6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022F01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Ordering Provider</w:t>
            </w:r>
          </w:p>
        </w:tc>
        <w:tc>
          <w:tcPr>
            <w:tcW w:w="3593" w:type="dxa"/>
            <w:shd w:val="clear" w:color="auto" w:fill="E6E6E6"/>
            <w:tcPrChange w:id="66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761CAF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Components 1 to 3 returned in ORU.</w:t>
            </w:r>
          </w:p>
        </w:tc>
      </w:tr>
      <w:tr w:rsidR="006312B1" w:rsidRPr="006312B1" w14:paraId="43E97D76" w14:textId="77777777" w:rsidTr="006A5A1E">
        <w:trPr>
          <w:tblHeader/>
          <w:trPrChange w:id="66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65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872B53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OBR.17</w:t>
            </w:r>
          </w:p>
        </w:tc>
        <w:tc>
          <w:tcPr>
            <w:tcW w:w="757" w:type="dxa"/>
            <w:gridSpan w:val="2"/>
            <w:shd w:val="clear" w:color="auto" w:fill="E6E6E6"/>
            <w:tcPrChange w:id="66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39EFDA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66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5770256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XTN</w:t>
            </w:r>
          </w:p>
        </w:tc>
        <w:tc>
          <w:tcPr>
            <w:tcW w:w="533" w:type="dxa"/>
            <w:gridSpan w:val="2"/>
            <w:shd w:val="clear" w:color="auto" w:fill="E6E6E6"/>
            <w:tcPrChange w:id="668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11A155F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6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756BAB7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Order Callback Phone Number</w:t>
            </w:r>
          </w:p>
        </w:tc>
        <w:tc>
          <w:tcPr>
            <w:tcW w:w="3593" w:type="dxa"/>
            <w:shd w:val="clear" w:color="auto" w:fill="E6E6E6"/>
            <w:tcPrChange w:id="67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E9DB9B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9B3393B" w14:textId="77777777" w:rsidTr="006A5A1E">
        <w:trPr>
          <w:tblHeader/>
          <w:trPrChange w:id="67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72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6F7F009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OBR.18</w:t>
            </w:r>
          </w:p>
        </w:tc>
        <w:tc>
          <w:tcPr>
            <w:tcW w:w="757" w:type="dxa"/>
            <w:gridSpan w:val="2"/>
            <w:shd w:val="clear" w:color="auto" w:fill="E6E6E6"/>
            <w:tcPrChange w:id="67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64784B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7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0BA454E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75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501946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7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8A82AA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Placer Field 1</w:t>
            </w:r>
          </w:p>
        </w:tc>
        <w:tc>
          <w:tcPr>
            <w:tcW w:w="3593" w:type="dxa"/>
            <w:shd w:val="clear" w:color="auto" w:fill="E6E6E6"/>
            <w:tcPrChange w:id="67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679620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6425CBD" w14:textId="77777777" w:rsidTr="006A5A1E">
        <w:trPr>
          <w:tblHeader/>
          <w:trPrChange w:id="67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79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BA7623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OBR.19</w:t>
            </w:r>
          </w:p>
        </w:tc>
        <w:tc>
          <w:tcPr>
            <w:tcW w:w="757" w:type="dxa"/>
            <w:gridSpan w:val="2"/>
            <w:shd w:val="clear" w:color="auto" w:fill="E6E6E6"/>
            <w:tcPrChange w:id="68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4F70241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8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C2531BE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82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9F2000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8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33F789E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Placer Field 2</w:t>
            </w:r>
          </w:p>
        </w:tc>
        <w:tc>
          <w:tcPr>
            <w:tcW w:w="3593" w:type="dxa"/>
            <w:shd w:val="clear" w:color="auto" w:fill="E6E6E6"/>
            <w:tcPrChange w:id="68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A72EEDD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A9CD82A" w14:textId="77777777" w:rsidTr="006A5A1E">
        <w:trPr>
          <w:tblHeader/>
          <w:trPrChange w:id="68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86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1AECB14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OBR.20</w:t>
            </w:r>
          </w:p>
        </w:tc>
        <w:tc>
          <w:tcPr>
            <w:tcW w:w="757" w:type="dxa"/>
            <w:gridSpan w:val="2"/>
            <w:shd w:val="clear" w:color="auto" w:fill="E6E6E6"/>
            <w:tcPrChange w:id="68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055AAD5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8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2B9B33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89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91BE93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9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ECEC65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Filler Field 1 +</w:t>
            </w:r>
          </w:p>
        </w:tc>
        <w:tc>
          <w:tcPr>
            <w:tcW w:w="3593" w:type="dxa"/>
            <w:shd w:val="clear" w:color="auto" w:fill="E6E6E6"/>
            <w:tcPrChange w:id="69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4D9BBC8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47253B86" w14:textId="77777777" w:rsidTr="006A5A1E">
        <w:trPr>
          <w:tblHeader/>
          <w:trPrChange w:id="69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693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1E1DC1E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OBR.21</w:t>
            </w:r>
          </w:p>
        </w:tc>
        <w:tc>
          <w:tcPr>
            <w:tcW w:w="757" w:type="dxa"/>
            <w:gridSpan w:val="2"/>
            <w:shd w:val="clear" w:color="auto" w:fill="E6E6E6"/>
            <w:tcPrChange w:id="69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6A3FA4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60</w:t>
            </w:r>
          </w:p>
        </w:tc>
        <w:tc>
          <w:tcPr>
            <w:tcW w:w="793" w:type="dxa"/>
            <w:shd w:val="clear" w:color="auto" w:fill="E6E6E6"/>
            <w:tcPrChange w:id="69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BC472D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696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A75A8A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69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ED3B14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Filler Field 2 +</w:t>
            </w:r>
          </w:p>
        </w:tc>
        <w:tc>
          <w:tcPr>
            <w:tcW w:w="3593" w:type="dxa"/>
            <w:shd w:val="clear" w:color="auto" w:fill="E6E6E6"/>
            <w:tcPrChange w:id="69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A45143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70341083" w14:textId="77777777" w:rsidTr="006A5A1E">
        <w:trPr>
          <w:tblHeader/>
          <w:trPrChange w:id="69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00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7A6970B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OBR.22</w:t>
            </w:r>
          </w:p>
        </w:tc>
        <w:tc>
          <w:tcPr>
            <w:tcW w:w="757" w:type="dxa"/>
            <w:gridSpan w:val="2"/>
            <w:shd w:val="clear" w:color="auto" w:fill="E6E6E6"/>
            <w:tcPrChange w:id="70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A1567E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26</w:t>
            </w:r>
          </w:p>
        </w:tc>
        <w:tc>
          <w:tcPr>
            <w:tcW w:w="793" w:type="dxa"/>
            <w:shd w:val="clear" w:color="auto" w:fill="E6E6E6"/>
            <w:tcPrChange w:id="70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23F0F7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TS</w:t>
            </w:r>
          </w:p>
        </w:tc>
        <w:tc>
          <w:tcPr>
            <w:tcW w:w="533" w:type="dxa"/>
            <w:gridSpan w:val="2"/>
            <w:shd w:val="clear" w:color="auto" w:fill="E6E6E6"/>
            <w:tcPrChange w:id="703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840EAD9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0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D7E5D8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Results Rpt/Status Chng - Date/Time +</w:t>
            </w:r>
          </w:p>
        </w:tc>
        <w:tc>
          <w:tcPr>
            <w:tcW w:w="3593" w:type="dxa"/>
            <w:shd w:val="clear" w:color="auto" w:fill="E6E6E6"/>
            <w:tcPrChange w:id="70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3D6BD9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015AA283" w14:textId="77777777" w:rsidTr="006A5A1E">
        <w:trPr>
          <w:tblHeader/>
          <w:trPrChange w:id="70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07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186A5672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OBR.23</w:t>
            </w:r>
          </w:p>
        </w:tc>
        <w:tc>
          <w:tcPr>
            <w:tcW w:w="757" w:type="dxa"/>
            <w:gridSpan w:val="2"/>
            <w:shd w:val="clear" w:color="auto" w:fill="E6E6E6"/>
            <w:tcPrChange w:id="70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428319C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40</w:t>
            </w:r>
          </w:p>
        </w:tc>
        <w:tc>
          <w:tcPr>
            <w:tcW w:w="793" w:type="dxa"/>
            <w:shd w:val="clear" w:color="auto" w:fill="E6E6E6"/>
            <w:tcPrChange w:id="70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3A8089E9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MOC</w:t>
            </w:r>
          </w:p>
        </w:tc>
        <w:tc>
          <w:tcPr>
            <w:tcW w:w="533" w:type="dxa"/>
            <w:gridSpan w:val="2"/>
            <w:shd w:val="clear" w:color="auto" w:fill="E6E6E6"/>
            <w:tcPrChange w:id="710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037865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1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D29712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Charge to Practice +</w:t>
            </w:r>
          </w:p>
        </w:tc>
        <w:tc>
          <w:tcPr>
            <w:tcW w:w="3593" w:type="dxa"/>
            <w:shd w:val="clear" w:color="auto" w:fill="E6E6E6"/>
            <w:tcPrChange w:id="71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9E6ABD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34727660" w14:textId="77777777" w:rsidTr="006A5A1E">
        <w:trPr>
          <w:tblHeader/>
          <w:trPrChange w:id="71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14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D191B70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OBR.24</w:t>
            </w:r>
          </w:p>
        </w:tc>
        <w:tc>
          <w:tcPr>
            <w:tcW w:w="757" w:type="dxa"/>
            <w:gridSpan w:val="2"/>
            <w:shd w:val="clear" w:color="auto" w:fill="E6E6E6"/>
            <w:tcPrChange w:id="71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73E52BC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10</w:t>
            </w:r>
          </w:p>
        </w:tc>
        <w:tc>
          <w:tcPr>
            <w:tcW w:w="793" w:type="dxa"/>
            <w:shd w:val="clear" w:color="auto" w:fill="E6E6E6"/>
            <w:tcPrChange w:id="71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CF8BA5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717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D1295F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1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D0FA614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Diagnostic Serv Sect ID</w:t>
            </w:r>
          </w:p>
        </w:tc>
        <w:tc>
          <w:tcPr>
            <w:tcW w:w="3593" w:type="dxa"/>
            <w:shd w:val="clear" w:color="auto" w:fill="E6E6E6"/>
            <w:tcPrChange w:id="71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C63319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</w:p>
        </w:tc>
      </w:tr>
      <w:tr w:rsidR="006312B1" w:rsidRPr="006312B1" w14:paraId="67BF5069" w14:textId="77777777" w:rsidTr="006A5A1E">
        <w:trPr>
          <w:tblHeader/>
          <w:trPrChange w:id="72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21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63418E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"ORU_OBR_25"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OBR.25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2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37ACB34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72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765B42E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724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13BE345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2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2E98E4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Result Status +</w:t>
            </w:r>
          </w:p>
        </w:tc>
        <w:tc>
          <w:tcPr>
            <w:tcW w:w="3593" w:type="dxa"/>
            <w:shd w:val="clear" w:color="auto" w:fill="E6E6E6"/>
            <w:tcPrChange w:id="72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502CEA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392036A" w14:textId="77777777" w:rsidTr="006312B1">
        <w:trPr>
          <w:tblHeader/>
          <w:trPrChange w:id="72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BFBFBF" w:themeFill="background1" w:themeFillShade="BF"/>
            <w:tcPrChange w:id="728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17CB844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  <w:lang w:val="it-IT"/>
              </w:rPr>
            </w:pPr>
          </w:p>
        </w:tc>
        <w:tc>
          <w:tcPr>
            <w:tcW w:w="757" w:type="dxa"/>
            <w:gridSpan w:val="2"/>
            <w:shd w:val="clear" w:color="auto" w:fill="BFBFBF" w:themeFill="background1" w:themeFillShade="BF"/>
            <w:tcPrChange w:id="72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B5E6AA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793" w:type="dxa"/>
            <w:shd w:val="clear" w:color="auto" w:fill="BFBFBF" w:themeFill="background1" w:themeFillShade="BF"/>
            <w:tcPrChange w:id="73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55ED90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533" w:type="dxa"/>
            <w:gridSpan w:val="2"/>
            <w:shd w:val="clear" w:color="auto" w:fill="BFBFBF" w:themeFill="background1" w:themeFillShade="BF"/>
            <w:tcPrChange w:id="731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2B9CAFF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3227" w:type="dxa"/>
            <w:shd w:val="clear" w:color="auto" w:fill="BFBFBF" w:themeFill="background1" w:themeFillShade="BF"/>
            <w:tcPrChange w:id="73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CAD7B77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</w:p>
        </w:tc>
        <w:tc>
          <w:tcPr>
            <w:tcW w:w="3593" w:type="dxa"/>
            <w:shd w:val="clear" w:color="auto" w:fill="BFBFBF" w:themeFill="background1" w:themeFillShade="BF"/>
            <w:tcPrChange w:id="73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666748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42EA6918" w14:textId="77777777" w:rsidTr="006A5A1E">
        <w:trPr>
          <w:tblHeader/>
          <w:trPrChange w:id="73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35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399CA3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 xml:space="preserve"> HYPERLINK  \l "ORU_OBX_1" 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OBX.1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3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DEF1EC8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793" w:type="dxa"/>
            <w:shd w:val="clear" w:color="auto" w:fill="E6E6E6"/>
            <w:tcPrChange w:id="73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497CBC1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SI</w:t>
            </w:r>
          </w:p>
        </w:tc>
        <w:tc>
          <w:tcPr>
            <w:tcW w:w="533" w:type="dxa"/>
            <w:gridSpan w:val="2"/>
            <w:shd w:val="clear" w:color="auto" w:fill="E6E6E6"/>
            <w:tcPrChange w:id="738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148AB9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3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BEC065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Set ID – OBX</w:t>
            </w:r>
          </w:p>
        </w:tc>
        <w:tc>
          <w:tcPr>
            <w:tcW w:w="3593" w:type="dxa"/>
            <w:shd w:val="clear" w:color="auto" w:fill="E6E6E6"/>
            <w:tcPrChange w:id="74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8BC17D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6089F9AD" w14:textId="77777777" w:rsidTr="006A5A1E">
        <w:trPr>
          <w:tblHeader/>
          <w:trPrChange w:id="741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42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5CE921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"ORU_OBX_2"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OBX.2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43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0C74410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744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78AED2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745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7B80A9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46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A7B298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Value Type</w:t>
            </w:r>
          </w:p>
        </w:tc>
        <w:tc>
          <w:tcPr>
            <w:tcW w:w="3593" w:type="dxa"/>
            <w:shd w:val="clear" w:color="auto" w:fill="E6E6E6"/>
            <w:tcPrChange w:id="747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1F4346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ED for embedded document or RP for reference pointer.</w:t>
            </w:r>
          </w:p>
        </w:tc>
      </w:tr>
      <w:tr w:rsidR="006312B1" w:rsidRPr="006312B1" w14:paraId="29833C44" w14:textId="77777777" w:rsidTr="006A5A1E">
        <w:trPr>
          <w:tblHeader/>
          <w:trPrChange w:id="748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49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83C418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"ORU_OBX_3"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3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50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AAAD686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751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6F49D88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752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14C55D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R</w:t>
            </w:r>
          </w:p>
        </w:tc>
        <w:tc>
          <w:tcPr>
            <w:tcW w:w="3227" w:type="dxa"/>
            <w:shd w:val="clear" w:color="auto" w:fill="E6E6E6"/>
            <w:tcPrChange w:id="753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886785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Observation Identifier</w:t>
            </w:r>
          </w:p>
        </w:tc>
        <w:tc>
          <w:tcPr>
            <w:tcW w:w="3593" w:type="dxa"/>
            <w:shd w:val="clear" w:color="auto" w:fill="E6E6E6"/>
            <w:tcPrChange w:id="754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29C29963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 of procedure</w:t>
            </w:r>
          </w:p>
        </w:tc>
      </w:tr>
      <w:tr w:rsidR="006312B1" w:rsidRPr="006312B1" w14:paraId="3BF56312" w14:textId="77777777" w:rsidTr="006A5A1E">
        <w:trPr>
          <w:tblHeader/>
          <w:trPrChange w:id="755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56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2AABB341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OBX.4</w:t>
            </w:r>
          </w:p>
        </w:tc>
        <w:tc>
          <w:tcPr>
            <w:tcW w:w="757" w:type="dxa"/>
            <w:gridSpan w:val="2"/>
            <w:shd w:val="clear" w:color="auto" w:fill="E6E6E6"/>
            <w:tcPrChange w:id="757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088115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20</w:t>
            </w:r>
          </w:p>
        </w:tc>
        <w:tc>
          <w:tcPr>
            <w:tcW w:w="793" w:type="dxa"/>
            <w:shd w:val="clear" w:color="auto" w:fill="E6E6E6"/>
            <w:tcPrChange w:id="758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194CCC83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759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324E74D0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60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06E42463" w14:textId="77777777" w:rsidR="006312B1" w:rsidRPr="006312B1" w:rsidRDefault="006312B1" w:rsidP="006A5A1E">
            <w:pPr>
              <w:rPr>
                <w:rFonts w:ascii="Segoe UI" w:hAnsi="Segoe UI" w:cs="Segoe UI"/>
                <w:color w:val="999999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999999"/>
                <w:sz w:val="16"/>
                <w:szCs w:val="16"/>
              </w:rPr>
              <w:t>Observation Sub-ID</w:t>
            </w:r>
          </w:p>
        </w:tc>
        <w:tc>
          <w:tcPr>
            <w:tcW w:w="3593" w:type="dxa"/>
            <w:shd w:val="clear" w:color="auto" w:fill="E6E6E6"/>
            <w:tcPrChange w:id="761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79548EC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5EDE28CC" w14:textId="77777777" w:rsidTr="006A5A1E">
        <w:trPr>
          <w:tblHeader/>
          <w:trPrChange w:id="762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63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4FE6852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"ORU_OBX_5"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</w:t>
            </w:r>
            <w:r w:rsidRPr="006312B1">
              <w:rPr>
                <w:rStyle w:val="Hiperligao"/>
                <w:rFonts w:ascii="Segoe UI" w:hAnsi="Segoe UI" w:cs="Segoe UI"/>
                <w:lang w:val="fr-FR"/>
              </w:rPr>
              <w:t>5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764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598FEECE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99999</w:t>
            </w:r>
            <w:r w:rsidRPr="006312B1">
              <w:rPr>
                <w:rStyle w:val="Refdenotaderodap"/>
                <w:rFonts w:ascii="Segoe UI" w:hAnsi="Segoe UI" w:cs="Segoe UI"/>
                <w:sz w:val="16"/>
                <w:szCs w:val="16"/>
              </w:rPr>
              <w:footnoteReference w:id="1"/>
            </w:r>
            <w:r w:rsidRPr="006312B1">
              <w:rPr>
                <w:rFonts w:ascii="Segoe UI" w:hAnsi="Segoe UI" w:cs="Segoe UI"/>
                <w:sz w:val="16"/>
                <w:szCs w:val="16"/>
                <w:vertAlign w:val="superscript"/>
                <w:lang w:val="fr-FR"/>
              </w:rPr>
              <w:t xml:space="preserve"> </w:t>
            </w:r>
          </w:p>
        </w:tc>
        <w:tc>
          <w:tcPr>
            <w:tcW w:w="793" w:type="dxa"/>
            <w:shd w:val="clear" w:color="auto" w:fill="E6E6E6"/>
            <w:tcPrChange w:id="765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01C93E6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varies</w:t>
            </w:r>
          </w:p>
        </w:tc>
        <w:tc>
          <w:tcPr>
            <w:tcW w:w="533" w:type="dxa"/>
            <w:gridSpan w:val="2"/>
            <w:shd w:val="clear" w:color="auto" w:fill="E6E6E6"/>
            <w:tcPrChange w:id="766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206C195D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C</w:t>
            </w:r>
          </w:p>
        </w:tc>
        <w:tc>
          <w:tcPr>
            <w:tcW w:w="3227" w:type="dxa"/>
            <w:shd w:val="clear" w:color="auto" w:fill="E6E6E6"/>
            <w:tcPrChange w:id="767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E15C8B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sz w:val="16"/>
                <w:szCs w:val="16"/>
                <w:lang w:val="fr-FR"/>
              </w:rPr>
              <w:t>Observation Value</w:t>
            </w:r>
          </w:p>
        </w:tc>
        <w:tc>
          <w:tcPr>
            <w:tcW w:w="3593" w:type="dxa"/>
            <w:shd w:val="clear" w:color="auto" w:fill="E6E6E6"/>
            <w:tcPrChange w:id="768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54C32E90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UNC path, Base64 encoded PDF or summary measurement (see example messages above).</w:t>
            </w:r>
          </w:p>
        </w:tc>
      </w:tr>
      <w:tr w:rsidR="006312B1" w:rsidRPr="006312B1" w14:paraId="2F9D0ED7" w14:textId="77777777" w:rsidTr="006A5A1E">
        <w:trPr>
          <w:tblHeader/>
          <w:trPrChange w:id="769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70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0BCFF5D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6</w:t>
            </w:r>
          </w:p>
        </w:tc>
        <w:tc>
          <w:tcPr>
            <w:tcW w:w="757" w:type="dxa"/>
            <w:gridSpan w:val="2"/>
            <w:shd w:val="clear" w:color="auto" w:fill="E6E6E6"/>
            <w:tcPrChange w:id="771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44165FB7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250</w:t>
            </w:r>
          </w:p>
        </w:tc>
        <w:tc>
          <w:tcPr>
            <w:tcW w:w="793" w:type="dxa"/>
            <w:shd w:val="clear" w:color="auto" w:fill="E6E6E6"/>
            <w:tcPrChange w:id="772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2962D4E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fr-FR"/>
              </w:rPr>
              <w:t>CE</w:t>
            </w:r>
          </w:p>
        </w:tc>
        <w:tc>
          <w:tcPr>
            <w:tcW w:w="533" w:type="dxa"/>
            <w:gridSpan w:val="2"/>
            <w:shd w:val="clear" w:color="auto" w:fill="E6E6E6"/>
            <w:tcPrChange w:id="773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4F8FAC6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74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55D6454F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Units</w:t>
            </w:r>
          </w:p>
        </w:tc>
        <w:tc>
          <w:tcPr>
            <w:tcW w:w="3593" w:type="dxa"/>
            <w:shd w:val="clear" w:color="auto" w:fill="E6E6E6"/>
            <w:tcPrChange w:id="775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182DC9A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75DE7857" w14:textId="77777777" w:rsidTr="006A5A1E">
        <w:trPr>
          <w:tblHeader/>
          <w:trPrChange w:id="776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77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74F106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lastRenderedPageBreak/>
              <w:t>OBX.7</w:t>
            </w:r>
          </w:p>
        </w:tc>
        <w:tc>
          <w:tcPr>
            <w:tcW w:w="757" w:type="dxa"/>
            <w:gridSpan w:val="2"/>
            <w:shd w:val="clear" w:color="auto" w:fill="E6E6E6"/>
            <w:tcPrChange w:id="778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6F35A931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 xml:space="preserve"> 60</w:t>
            </w:r>
          </w:p>
        </w:tc>
        <w:tc>
          <w:tcPr>
            <w:tcW w:w="793" w:type="dxa"/>
            <w:shd w:val="clear" w:color="auto" w:fill="E6E6E6"/>
            <w:tcPrChange w:id="779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8A8B236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ST</w:t>
            </w:r>
          </w:p>
        </w:tc>
        <w:tc>
          <w:tcPr>
            <w:tcW w:w="533" w:type="dxa"/>
            <w:gridSpan w:val="2"/>
            <w:shd w:val="clear" w:color="auto" w:fill="E6E6E6"/>
            <w:tcPrChange w:id="780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7AC9B3BB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81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2700FF5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References Range</w:t>
            </w:r>
          </w:p>
        </w:tc>
        <w:tc>
          <w:tcPr>
            <w:tcW w:w="3593" w:type="dxa"/>
            <w:shd w:val="clear" w:color="auto" w:fill="E6E6E6"/>
            <w:tcPrChange w:id="782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6C50E141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6C20FAD" w14:textId="77777777" w:rsidTr="006A5A1E">
        <w:trPr>
          <w:tblHeader/>
          <w:trPrChange w:id="783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84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72BB9A03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OBX.8</w:t>
            </w:r>
          </w:p>
        </w:tc>
        <w:tc>
          <w:tcPr>
            <w:tcW w:w="757" w:type="dxa"/>
            <w:gridSpan w:val="2"/>
            <w:shd w:val="clear" w:color="auto" w:fill="E6E6E6"/>
            <w:tcPrChange w:id="785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2106166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5</w:t>
            </w:r>
          </w:p>
        </w:tc>
        <w:tc>
          <w:tcPr>
            <w:tcW w:w="793" w:type="dxa"/>
            <w:shd w:val="clear" w:color="auto" w:fill="E6E6E6"/>
            <w:tcPrChange w:id="786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697546B7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IS</w:t>
            </w:r>
          </w:p>
        </w:tc>
        <w:tc>
          <w:tcPr>
            <w:tcW w:w="533" w:type="dxa"/>
            <w:gridSpan w:val="2"/>
            <w:shd w:val="clear" w:color="auto" w:fill="E6E6E6"/>
            <w:tcPrChange w:id="787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5326D15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88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338ED6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Abnormal Flags</w:t>
            </w:r>
          </w:p>
        </w:tc>
        <w:tc>
          <w:tcPr>
            <w:tcW w:w="3593" w:type="dxa"/>
            <w:shd w:val="clear" w:color="auto" w:fill="E6E6E6"/>
            <w:tcPrChange w:id="789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09F8BEF2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2C9D7B37" w14:textId="77777777" w:rsidTr="006A5A1E">
        <w:trPr>
          <w:tblHeader/>
          <w:trPrChange w:id="790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91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7DE01771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9</w:t>
            </w:r>
          </w:p>
        </w:tc>
        <w:tc>
          <w:tcPr>
            <w:tcW w:w="757" w:type="dxa"/>
            <w:gridSpan w:val="2"/>
            <w:shd w:val="clear" w:color="auto" w:fill="E6E6E6"/>
            <w:tcPrChange w:id="792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18F041B7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5</w:t>
            </w:r>
          </w:p>
        </w:tc>
        <w:tc>
          <w:tcPr>
            <w:tcW w:w="793" w:type="dxa"/>
            <w:shd w:val="clear" w:color="auto" w:fill="E6E6E6"/>
            <w:tcPrChange w:id="793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415C01A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de-DE"/>
              </w:rPr>
              <w:t>NM</w:t>
            </w:r>
          </w:p>
        </w:tc>
        <w:tc>
          <w:tcPr>
            <w:tcW w:w="533" w:type="dxa"/>
            <w:gridSpan w:val="2"/>
            <w:shd w:val="clear" w:color="auto" w:fill="E6E6E6"/>
            <w:tcPrChange w:id="794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61778F3E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795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42BF29A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Probability</w:t>
            </w:r>
          </w:p>
        </w:tc>
        <w:tc>
          <w:tcPr>
            <w:tcW w:w="3593" w:type="dxa"/>
            <w:shd w:val="clear" w:color="auto" w:fill="E6E6E6"/>
            <w:tcPrChange w:id="796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AAD7CE7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12D059FC" w14:textId="77777777" w:rsidTr="006A5A1E">
        <w:trPr>
          <w:tblHeader/>
          <w:trPrChange w:id="797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798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308CC9E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OBX.</w:t>
            </w: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10</w:t>
            </w:r>
          </w:p>
        </w:tc>
        <w:tc>
          <w:tcPr>
            <w:tcW w:w="757" w:type="dxa"/>
            <w:gridSpan w:val="2"/>
            <w:shd w:val="clear" w:color="auto" w:fill="E6E6E6"/>
            <w:tcPrChange w:id="799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242A12A9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2</w:t>
            </w:r>
          </w:p>
        </w:tc>
        <w:tc>
          <w:tcPr>
            <w:tcW w:w="793" w:type="dxa"/>
            <w:shd w:val="clear" w:color="auto" w:fill="E6E6E6"/>
            <w:tcPrChange w:id="800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7D1AA74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  <w:lang w:val="it-IT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801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02900605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O</w:t>
            </w:r>
          </w:p>
        </w:tc>
        <w:tc>
          <w:tcPr>
            <w:tcW w:w="3227" w:type="dxa"/>
            <w:shd w:val="clear" w:color="auto" w:fill="E6E6E6"/>
            <w:tcPrChange w:id="802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6A439C58" w14:textId="77777777" w:rsidR="006312B1" w:rsidRPr="006312B1" w:rsidRDefault="006312B1" w:rsidP="006A5A1E">
            <w:pPr>
              <w:rPr>
                <w:rFonts w:ascii="Segoe UI" w:hAnsi="Segoe UI" w:cs="Segoe UI"/>
                <w:color w:val="808080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color w:val="808080"/>
                <w:sz w:val="16"/>
                <w:szCs w:val="16"/>
              </w:rPr>
              <w:t>Nature of Abnormal Test</w:t>
            </w:r>
          </w:p>
        </w:tc>
        <w:tc>
          <w:tcPr>
            <w:tcW w:w="3593" w:type="dxa"/>
            <w:shd w:val="clear" w:color="auto" w:fill="E6E6E6"/>
            <w:tcPrChange w:id="803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ED1D475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6312B1" w:rsidRPr="006312B1" w14:paraId="1ACF9685" w14:textId="77777777" w:rsidTr="006A5A1E">
        <w:trPr>
          <w:tblHeader/>
          <w:trPrChange w:id="804" w:author="George Smith" w:date="2014-09-22T18:02:00Z">
            <w:trPr>
              <w:gridAfter w:val="0"/>
              <w:tblHeader/>
            </w:trPr>
          </w:trPrChange>
        </w:trPr>
        <w:tc>
          <w:tcPr>
            <w:tcW w:w="986" w:type="dxa"/>
            <w:gridSpan w:val="2"/>
            <w:shd w:val="clear" w:color="auto" w:fill="E6E6E6"/>
            <w:tcPrChange w:id="805" w:author="George Smith" w:date="2014-09-22T18:02:00Z">
              <w:tcPr>
                <w:tcW w:w="987" w:type="dxa"/>
                <w:gridSpan w:val="2"/>
                <w:shd w:val="clear" w:color="auto" w:fill="E6E6E6"/>
              </w:tcPr>
            </w:tcPrChange>
          </w:tcPr>
          <w:p w14:paraId="5E18C4FA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begin"/>
            </w:r>
            <w:r w:rsidRPr="006312B1">
              <w:rPr>
                <w:rFonts w:ascii="Segoe UI" w:hAnsi="Segoe UI" w:cs="Segoe UI"/>
                <w:sz w:val="16"/>
                <w:szCs w:val="16"/>
              </w:rPr>
              <w:instrText>HYPERLINK  \l "ORU_OBX_11"</w:instrTex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312B1">
              <w:rPr>
                <w:rStyle w:val="Hiperligao"/>
                <w:rFonts w:ascii="Segoe UI" w:hAnsi="Segoe UI" w:cs="Segoe UI"/>
              </w:rPr>
              <w:t>OBX.11</w:t>
            </w:r>
            <w:r w:rsidRPr="006312B1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757" w:type="dxa"/>
            <w:gridSpan w:val="2"/>
            <w:shd w:val="clear" w:color="auto" w:fill="E6E6E6"/>
            <w:tcPrChange w:id="806" w:author="George Smith" w:date="2014-09-22T18:02:00Z">
              <w:tcPr>
                <w:tcW w:w="757" w:type="dxa"/>
                <w:gridSpan w:val="3"/>
                <w:shd w:val="clear" w:color="auto" w:fill="E6E6E6"/>
              </w:tcPr>
            </w:tcPrChange>
          </w:tcPr>
          <w:p w14:paraId="7749A001" w14:textId="77777777" w:rsidR="006312B1" w:rsidRPr="006312B1" w:rsidRDefault="006312B1" w:rsidP="006A5A1E">
            <w:pPr>
              <w:rPr>
                <w:rFonts w:ascii="Segoe UI" w:hAnsi="Segoe UI" w:cs="Segoe UI"/>
                <w:strike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793" w:type="dxa"/>
            <w:shd w:val="clear" w:color="auto" w:fill="E6E6E6"/>
            <w:tcPrChange w:id="807" w:author="George Smith" w:date="2014-09-22T18:02:00Z">
              <w:tcPr>
                <w:tcW w:w="793" w:type="dxa"/>
                <w:gridSpan w:val="3"/>
                <w:shd w:val="clear" w:color="auto" w:fill="E6E6E6"/>
              </w:tcPr>
            </w:tcPrChange>
          </w:tcPr>
          <w:p w14:paraId="5E8C49DC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ID</w:t>
            </w:r>
          </w:p>
        </w:tc>
        <w:tc>
          <w:tcPr>
            <w:tcW w:w="533" w:type="dxa"/>
            <w:gridSpan w:val="2"/>
            <w:shd w:val="clear" w:color="auto" w:fill="E6E6E6"/>
            <w:tcPrChange w:id="808" w:author="George Smith" w:date="2014-09-22T18:02:00Z">
              <w:tcPr>
                <w:tcW w:w="533" w:type="dxa"/>
                <w:gridSpan w:val="2"/>
                <w:shd w:val="clear" w:color="auto" w:fill="E6E6E6"/>
              </w:tcPr>
            </w:tcPrChange>
          </w:tcPr>
          <w:p w14:paraId="46FA74BB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R</w:t>
            </w:r>
          </w:p>
        </w:tc>
        <w:tc>
          <w:tcPr>
            <w:tcW w:w="3227" w:type="dxa"/>
            <w:shd w:val="clear" w:color="auto" w:fill="E6E6E6"/>
            <w:tcPrChange w:id="809" w:author="George Smith" w:date="2014-09-22T18:02:00Z">
              <w:tcPr>
                <w:tcW w:w="3230" w:type="dxa"/>
                <w:gridSpan w:val="3"/>
                <w:shd w:val="clear" w:color="auto" w:fill="E6E6E6"/>
              </w:tcPr>
            </w:tcPrChange>
          </w:tcPr>
          <w:p w14:paraId="115D14C9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Observation Result Status</w:t>
            </w:r>
          </w:p>
        </w:tc>
        <w:tc>
          <w:tcPr>
            <w:tcW w:w="3593" w:type="dxa"/>
            <w:shd w:val="clear" w:color="auto" w:fill="E6E6E6"/>
            <w:tcPrChange w:id="810" w:author="George Smith" w:date="2014-09-22T18:02:00Z">
              <w:tcPr>
                <w:tcW w:w="3529" w:type="dxa"/>
                <w:gridSpan w:val="3"/>
                <w:shd w:val="clear" w:color="auto" w:fill="E6E6E6"/>
              </w:tcPr>
            </w:tcPrChange>
          </w:tcPr>
          <w:p w14:paraId="3AF3173F" w14:textId="77777777" w:rsidR="006312B1" w:rsidRPr="006312B1" w:rsidRDefault="006312B1" w:rsidP="006A5A1E">
            <w:pPr>
              <w:rPr>
                <w:rFonts w:ascii="Segoe UI" w:hAnsi="Segoe UI" w:cs="Segoe UI"/>
                <w:sz w:val="16"/>
                <w:szCs w:val="16"/>
              </w:rPr>
            </w:pPr>
            <w:r w:rsidRPr="006312B1">
              <w:rPr>
                <w:rFonts w:ascii="Segoe UI" w:hAnsi="Segoe UI" w:cs="Segoe UI"/>
                <w:sz w:val="16"/>
                <w:szCs w:val="16"/>
              </w:rPr>
              <w:t>F for Final (confirmed reports).</w:t>
            </w:r>
          </w:p>
        </w:tc>
      </w:tr>
    </w:tbl>
    <w:p w14:paraId="5526B42F" w14:textId="352DF9F7" w:rsidR="00946B4E" w:rsidRPr="00946B4E" w:rsidRDefault="00946B4E">
      <w:pPr>
        <w:pStyle w:val="Ttulo1"/>
        <w:rPr>
          <w:lang w:val="pt-PT"/>
        </w:rPr>
      </w:pPr>
      <w:bookmarkStart w:id="811" w:name="_Ref135542955"/>
      <w:bookmarkStart w:id="812" w:name="_Ref202592152"/>
      <w:bookmarkStart w:id="813" w:name="_Ref202592189"/>
      <w:del w:id="814" w:author="George Smith" w:date="2014-09-22T14:01:00Z">
        <w:r w:rsidRPr="00946B4E" w:rsidDel="00201D8C">
          <w:rPr>
            <w:lang w:val="pt-PT"/>
          </w:rPr>
          <w:delText xml:space="preserve">10 </w:delText>
        </w:r>
      </w:del>
      <w:bookmarkStart w:id="815" w:name="_Toc400376860"/>
      <w:r w:rsidRPr="00946B4E">
        <w:rPr>
          <w:lang w:val="pt-PT"/>
        </w:rPr>
        <w:t xml:space="preserve">EXEMPLOS DE MENSAGENS ORU </w:t>
      </w:r>
      <w:bookmarkEnd w:id="811"/>
      <w:bookmarkEnd w:id="812"/>
      <w:bookmarkEnd w:id="813"/>
      <w:bookmarkEnd w:id="815"/>
    </w:p>
    <w:p w14:paraId="48DB5D98" w14:textId="22278AC8" w:rsidR="00946B4E" w:rsidRPr="00E93C36" w:rsidRDefault="000606EB">
      <w:pPr>
        <w:pStyle w:val="SemEspaamento"/>
        <w:jc w:val="both"/>
        <w:rPr>
          <w:lang w:val="pt-PT"/>
        </w:rPr>
        <w:pPrChange w:id="816" w:author="George Smith" w:date="2014-09-22T10:48:00Z">
          <w:pPr/>
        </w:pPrChange>
      </w:pPr>
      <w:r w:rsidRPr="000606EB">
        <w:rPr>
          <w:lang w:val="pt-PT"/>
        </w:rPr>
        <w:t>As mensagens ORU podem incluir ficheiros PDF embebidos e codificados em base64 dentro dos segmento</w:t>
      </w:r>
      <w:r>
        <w:rPr>
          <w:lang w:val="pt-PT"/>
        </w:rPr>
        <w:t xml:space="preserve">s </w:t>
      </w:r>
      <w:r w:rsidRPr="000606EB">
        <w:rPr>
          <w:lang w:val="pt-PT"/>
        </w:rPr>
        <w:t>OBX</w:t>
      </w:r>
      <w:r>
        <w:rPr>
          <w:lang w:val="pt-PT"/>
        </w:rPr>
        <w:t>.</w:t>
      </w:r>
      <w:r w:rsidR="00946B4E" w:rsidRPr="000606EB">
        <w:rPr>
          <w:lang w:val="pt-PT"/>
        </w:rPr>
        <w:t xml:space="preserve"> </w:t>
      </w:r>
      <w:r w:rsidRPr="000606EB">
        <w:rPr>
          <w:lang w:val="pt-PT"/>
        </w:rPr>
        <w:t>A mensagem abaixo apresenta apenas o início e o final do relatório por motivos de espaço</w:t>
      </w:r>
      <w:r>
        <w:rPr>
          <w:lang w:val="pt-PT"/>
        </w:rPr>
        <w:t xml:space="preserve">. </w:t>
      </w:r>
    </w:p>
    <w:p w14:paraId="22A266FD" w14:textId="77777777" w:rsidR="00946B4E" w:rsidRPr="00E93C36" w:rsidRDefault="00946B4E" w:rsidP="00946B4E">
      <w:pPr>
        <w:rPr>
          <w:lang w:val="pt-PT"/>
        </w:rPr>
      </w:pPr>
    </w:p>
    <w:p w14:paraId="4B55B86C" w14:textId="77777777" w:rsidR="00946B4E" w:rsidRPr="00481311" w:rsidRDefault="00946B4E" w:rsidP="00946B4E">
      <w:pPr>
        <w:rPr>
          <w:ins w:id="817" w:author="George Smith" w:date="2014-09-22T18:00:00Z"/>
          <w:rFonts w:ascii="Courier New" w:hAnsi="Courier New" w:cs="Courier New"/>
          <w:lang w:val="pt-PT"/>
        </w:rPr>
      </w:pPr>
      <w:r w:rsidRPr="00481311">
        <w:rPr>
          <w:rFonts w:ascii="Courier New" w:hAnsi="Courier New" w:cs="Courier New"/>
          <w:lang w:val="pt-PT"/>
        </w:rPr>
        <w:t>MSH|^~\&amp;|Sentinel|Cardiology|TestPartner|TestFacility|20060516123228||ORU^R01|0605161232283|P|2.3.1</w:t>
      </w:r>
      <w:r w:rsidRPr="00481311">
        <w:rPr>
          <w:rFonts w:ascii="Courier New" w:hAnsi="Courier New" w:cs="Courier New"/>
          <w:lang w:val="pt-PT"/>
        </w:rPr>
        <w:cr/>
        <w:t>PID||001^^^1^EPI|001</w:t>
      </w:r>
      <w:ins w:id="818" w:author="George Smith" w:date="2014-09-22T18:00:00Z">
        <w:r w:rsidRPr="00481311">
          <w:rPr>
            <w:rFonts w:ascii="Courier New" w:hAnsi="Courier New" w:cs="Courier New"/>
            <w:lang w:val="pt-PT"/>
          </w:rPr>
          <w:t>^^^</w:t>
        </w:r>
        <w:r w:rsidRPr="00481311">
          <w:rPr>
            <w:rFonts w:ascii="Courier New" w:hAnsi="Courier New" w:cs="Courier New"/>
            <w:lang w:val="pt-PT"/>
            <w:rPrChange w:id="819" w:author="George Smith" w:date="2014-09-22T18:00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481311">
        <w:rPr>
          <w:rFonts w:ascii="Courier New" w:hAnsi="Courier New" w:cs="Courier New"/>
          <w:lang w:val="pt-PT"/>
        </w:rPr>
        <w:t>|</w:t>
      </w:r>
    </w:p>
    <w:p w14:paraId="3290F023" w14:textId="77777777" w:rsidR="00946B4E" w:rsidRPr="00397E73" w:rsidRDefault="00946B4E" w:rsidP="00946B4E">
      <w:pPr>
        <w:rPr>
          <w:rFonts w:ascii="Courier New" w:hAnsi="Courier New" w:cs="Courier New"/>
        </w:rPr>
      </w:pPr>
      <w:r w:rsidRPr="00CC28D0">
        <w:rPr>
          <w:rFonts w:ascii="Courier New" w:hAnsi="Courier New" w:cs="Courier New"/>
        </w:rPr>
        <w:t>|Bloggs1^Jo^R||19341123|M|||111 E Test Street^^Chicago^IL^61999^USA||(217)463-3220|(217)463-3220||||10000351021|331-28-3900</w:t>
      </w:r>
      <w:r w:rsidRPr="00CC28D0">
        <w:rPr>
          <w:rFonts w:ascii="Courier New" w:hAnsi="Courier New" w:cs="Courier New"/>
        </w:rPr>
        <w:cr/>
        <w:t>PV1||I|||||00501^Riviera^Nick^^^Dr|85536^Hibbert^Julius^^^Dr| ||||||||||1234</w:t>
      </w:r>
    </w:p>
    <w:p w14:paraId="7D592D94" w14:textId="77777777" w:rsidR="00946B4E" w:rsidRPr="00F04D71" w:rsidRDefault="00946B4E" w:rsidP="00946B4E">
      <w:r w:rsidRPr="00F04D71">
        <w:rPr>
          <w:rFonts w:ascii="Courier New" w:hAnsi="Courier New" w:cs="Courier New"/>
        </w:rPr>
        <w:t>OBR|1||</w:t>
      </w:r>
      <w:r>
        <w:rPr>
          <w:rFonts w:ascii="Courier New" w:hAnsi="Courier New" w:cs="Courier New"/>
        </w:rPr>
        <w:t>|11524-0^ECG</w:t>
      </w:r>
      <w:r w:rsidRPr="00F04D71">
        <w:rPr>
          <w:rFonts w:ascii="Courier New" w:hAnsi="Courier New" w:cs="Courier New"/>
        </w:rPr>
        <w:t>Report^LN||</w:t>
      </w:r>
      <w:r>
        <w:rPr>
          <w:rFonts w:ascii="Courier New" w:hAnsi="Courier New" w:cs="Courier New"/>
        </w:rPr>
        <w:t>|200604</w:t>
      </w:r>
      <w:r w:rsidRPr="00F04D71">
        <w:rPr>
          <w:rFonts w:ascii="Courier New" w:hAnsi="Courier New" w:cs="Courier New"/>
        </w:rPr>
        <w:t>21</w:t>
      </w:r>
      <w:r w:rsidRPr="00410C0C">
        <w:rPr>
          <w:rFonts w:ascii="Courier New" w:hAnsi="Courier New" w:cs="Courier New"/>
        </w:rPr>
        <w:t>100823</w:t>
      </w:r>
      <w:r w:rsidRPr="00F04D71">
        <w:rPr>
          <w:rFonts w:ascii="Courier New" w:hAnsi="Courier New" w:cs="Courier New"/>
        </w:rPr>
        <w:t>||||||||||||||||||R</w:t>
      </w:r>
      <w:r w:rsidRPr="00F04D71">
        <w:rPr>
          <w:rFonts w:ascii="Courier New" w:hAnsi="Courier New" w:cs="Courier New"/>
        </w:rPr>
        <w:cr/>
        <w:t>OBX|1|ED|11524-0^ECG Report^LN||</w:t>
      </w:r>
      <w:r w:rsidRPr="00A817D2">
        <w:rPr>
          <w:rFonts w:ascii="Courier New" w:hAnsi="Courier New" w:cs="Courier New"/>
          <w:b/>
        </w:rPr>
        <w:t>1.2.826.0.1.921452.1^Application^PDF^Base64^JVBERi0xLjQKJYC…lZgoxNDg0MzINJSVFT0YK</w:t>
      </w:r>
      <w:r>
        <w:rPr>
          <w:rFonts w:ascii="Courier New" w:hAnsi="Courier New" w:cs="Courier New"/>
        </w:rPr>
        <w:t>||||||F</w:t>
      </w:r>
      <w:r w:rsidRPr="00F04D71">
        <w:rPr>
          <w:rFonts w:ascii="Courier New" w:hAnsi="Courier New" w:cs="Courier New"/>
        </w:rPr>
        <w:t>|</w:t>
      </w:r>
    </w:p>
    <w:p w14:paraId="61366FD0" w14:textId="77777777" w:rsidR="00946B4E" w:rsidRDefault="00946B4E" w:rsidP="00946B4E"/>
    <w:p w14:paraId="006C71E2" w14:textId="4689DF6F" w:rsidR="00946B4E" w:rsidRPr="00481311" w:rsidRDefault="000606EB">
      <w:pPr>
        <w:pStyle w:val="SemEspaamento"/>
        <w:jc w:val="both"/>
        <w:rPr>
          <w:lang w:val="pt-PT"/>
        </w:rPr>
        <w:pPrChange w:id="820" w:author="George Smith" w:date="2014-09-22T10:47:00Z">
          <w:pPr/>
        </w:pPrChange>
      </w:pPr>
      <w:r w:rsidRPr="000606EB">
        <w:rPr>
          <w:lang w:val="pt-PT"/>
        </w:rPr>
        <w:t xml:space="preserve">A seguinte mensagem ORU contem a referência a um ficheiro PDF em forma de UNC. </w:t>
      </w:r>
      <w:r w:rsidR="00946B4E">
        <w:t xml:space="preserve">The following ORU message contains a reference to a PDF report in the form of a UNC path.  </w:t>
      </w:r>
      <w:r w:rsidRPr="000606EB">
        <w:rPr>
          <w:lang w:val="pt-PT"/>
        </w:rPr>
        <w:t>Se necessário, o serviço de mensagens HL7 pode ser configurado para apagar o relatório após um determinado período de tempo.</w:t>
      </w:r>
      <w:r w:rsidR="00946B4E" w:rsidRPr="000606EB">
        <w:rPr>
          <w:lang w:val="pt-PT"/>
        </w:rPr>
        <w:t xml:space="preserve"> </w:t>
      </w:r>
    </w:p>
    <w:p w14:paraId="5B598D1E" w14:textId="77777777" w:rsidR="00946B4E" w:rsidRPr="00481311" w:rsidRDefault="00946B4E" w:rsidP="00946B4E">
      <w:pPr>
        <w:rPr>
          <w:lang w:val="pt-PT"/>
        </w:rPr>
      </w:pPr>
    </w:p>
    <w:p w14:paraId="1587A393" w14:textId="77777777" w:rsidR="00946B4E" w:rsidRPr="00481311" w:rsidRDefault="00946B4E" w:rsidP="00946B4E">
      <w:pPr>
        <w:rPr>
          <w:ins w:id="821" w:author="George Smith" w:date="2014-09-22T18:00:00Z"/>
          <w:rFonts w:ascii="Courier New" w:hAnsi="Courier New" w:cs="Courier New"/>
          <w:lang w:val="pt-PT"/>
        </w:rPr>
      </w:pPr>
      <w:r w:rsidRPr="00481311">
        <w:rPr>
          <w:rFonts w:ascii="Courier New" w:hAnsi="Courier New" w:cs="Courier New"/>
          <w:lang w:val="pt-PT"/>
        </w:rPr>
        <w:t>MSH|^~\&amp;|Sentinel|Cardiology|TestPartner|TestFacility|20060516123228||ORU^R01|0605161232283|P|2.3.1</w:t>
      </w:r>
      <w:r w:rsidRPr="00481311">
        <w:rPr>
          <w:rFonts w:ascii="Courier New" w:hAnsi="Courier New" w:cs="Courier New"/>
          <w:lang w:val="pt-PT"/>
        </w:rPr>
        <w:cr/>
        <w:t>PID|||250154_171805</w:t>
      </w:r>
      <w:ins w:id="822" w:author="George Smith" w:date="2014-09-22T18:00:00Z">
        <w:r w:rsidRPr="00481311">
          <w:rPr>
            <w:rFonts w:ascii="Courier New" w:hAnsi="Courier New" w:cs="Courier New"/>
            <w:lang w:val="pt-PT"/>
          </w:rPr>
          <w:t>^^^</w:t>
        </w:r>
        <w:r w:rsidRPr="00481311">
          <w:rPr>
            <w:rFonts w:ascii="Courier New" w:hAnsi="Courier New" w:cs="Courier New"/>
            <w:lang w:val="pt-PT"/>
            <w:rPrChange w:id="823" w:author="George Smith" w:date="2014-09-22T18:00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481311">
        <w:rPr>
          <w:rFonts w:ascii="Courier New" w:hAnsi="Courier New" w:cs="Courier New"/>
          <w:lang w:val="pt-PT"/>
        </w:rPr>
        <w:t>|</w:t>
      </w:r>
    </w:p>
    <w:p w14:paraId="0F9AFE05" w14:textId="77777777" w:rsidR="00946B4E" w:rsidRPr="00481311" w:rsidRDefault="00946B4E" w:rsidP="00946B4E">
      <w:pPr>
        <w:rPr>
          <w:rFonts w:ascii="Courier New" w:hAnsi="Courier New" w:cs="Courier New"/>
          <w:lang w:val="pt-PT"/>
        </w:rPr>
      </w:pPr>
      <w:r w:rsidRPr="00481311">
        <w:rPr>
          <w:rFonts w:ascii="Courier New" w:hAnsi="Courier New" w:cs="Courier New"/>
          <w:lang w:val="pt-PT"/>
        </w:rPr>
        <w:t>|Bloggs^Joe^^^||19341123|M|||Moray Place^^Edinburgh^EH3 6BT</w:t>
      </w:r>
      <w:r w:rsidRPr="00481311">
        <w:rPr>
          <w:rFonts w:ascii="Courier New" w:hAnsi="Courier New" w:cs="Courier New"/>
          <w:lang w:val="pt-PT"/>
        </w:rPr>
        <w:cr/>
        <w:t>PV1||I|||||00501^Riviera^Nick^^^Dr|85536^Hibbert^Julius^^^Dr| ||||||||||1234</w:t>
      </w:r>
    </w:p>
    <w:p w14:paraId="480FC176" w14:textId="77777777" w:rsidR="00946B4E" w:rsidRPr="00481311" w:rsidRDefault="00946B4E" w:rsidP="00946B4E">
      <w:pPr>
        <w:rPr>
          <w:rFonts w:ascii="Courier New" w:hAnsi="Courier New" w:cs="Courier New"/>
          <w:lang w:val="pt-PT"/>
        </w:rPr>
      </w:pPr>
      <w:del w:id="824" w:author="George Smith" w:date="2014-09-22T18:01:00Z">
        <w:r w:rsidRPr="00481311" w:rsidDel="005F21A7">
          <w:rPr>
            <w:lang w:val="pt-PT"/>
          </w:rPr>
          <w:br w:type="page"/>
        </w:r>
      </w:del>
      <w:r w:rsidRPr="00481311">
        <w:rPr>
          <w:rFonts w:ascii="Courier New" w:hAnsi="Courier New" w:cs="Courier New"/>
          <w:lang w:val="pt-PT"/>
        </w:rPr>
        <w:t>OBR|1|||11524-0^ECG Report^LN|||20060421100823||||||||||||||||||R</w:t>
      </w:r>
      <w:r w:rsidRPr="00481311">
        <w:rPr>
          <w:rFonts w:ascii="Courier New" w:hAnsi="Courier New" w:cs="Courier New"/>
          <w:lang w:val="pt-PT"/>
        </w:rPr>
        <w:cr/>
        <w:t>OBX|1|RP|||</w:t>
      </w:r>
      <w:r w:rsidRPr="00481311">
        <w:rPr>
          <w:rFonts w:ascii="Courier New" w:hAnsi="Courier New" w:cs="Courier New"/>
          <w:b/>
          <w:lang w:val="pt-PT"/>
        </w:rPr>
        <w:t>\\TESTMACHINE\Reports\0608141012051\SIMB0002.EXERSUM.pdf^^AP^PDF</w:t>
      </w:r>
      <w:r w:rsidRPr="00481311">
        <w:rPr>
          <w:rFonts w:ascii="Courier New" w:hAnsi="Courier New" w:cs="Courier New"/>
          <w:lang w:val="pt-PT"/>
        </w:rPr>
        <w:t>||||||F|</w:t>
      </w:r>
    </w:p>
    <w:p w14:paraId="1F7D95D3" w14:textId="77777777" w:rsidR="00946B4E" w:rsidRPr="00481311" w:rsidRDefault="00946B4E" w:rsidP="00946B4E">
      <w:pPr>
        <w:rPr>
          <w:lang w:val="pt-PT"/>
        </w:rPr>
      </w:pPr>
    </w:p>
    <w:p w14:paraId="2FE97DD8" w14:textId="0AD0A663" w:rsidR="00946B4E" w:rsidRPr="000606EB" w:rsidRDefault="000606EB">
      <w:pPr>
        <w:pStyle w:val="SemEspaamento"/>
        <w:jc w:val="both"/>
        <w:rPr>
          <w:lang w:val="pt-PT"/>
        </w:rPr>
        <w:pPrChange w:id="825" w:author="George Smith" w:date="2014-09-22T10:48:00Z">
          <w:pPr/>
        </w:pPrChange>
      </w:pPr>
      <w:r w:rsidRPr="000606EB">
        <w:rPr>
          <w:lang w:val="pt-PT"/>
        </w:rPr>
        <w:t>A mensagem seguinte contêm um conjunto de segmentos OBX com cada semento a incluir um sumário de mediç</w:t>
      </w:r>
      <w:r>
        <w:rPr>
          <w:lang w:val="pt-PT"/>
        </w:rPr>
        <w:t xml:space="preserve">ões. </w:t>
      </w:r>
      <w:r w:rsidRPr="000606EB">
        <w:rPr>
          <w:lang w:val="pt-PT"/>
        </w:rPr>
        <w:t>O conjunto exacto de medições depende da modalidade de teste. São mostrados os valores típicos para um exame de MAPA.</w:t>
      </w:r>
    </w:p>
    <w:p w14:paraId="2B8D982B" w14:textId="77777777" w:rsidR="00946B4E" w:rsidRPr="000606EB" w:rsidRDefault="00946B4E" w:rsidP="00946B4E">
      <w:pPr>
        <w:rPr>
          <w:lang w:val="pt-PT"/>
        </w:rPr>
      </w:pPr>
    </w:p>
    <w:p w14:paraId="72137525" w14:textId="77777777" w:rsidR="00946B4E" w:rsidRPr="00481311" w:rsidRDefault="00946B4E" w:rsidP="00946B4E">
      <w:pPr>
        <w:rPr>
          <w:ins w:id="826" w:author="George Smith" w:date="2014-09-22T18:01:00Z"/>
          <w:rFonts w:ascii="Courier New" w:hAnsi="Courier New" w:cs="Courier New"/>
          <w:lang w:val="pt-PT"/>
        </w:rPr>
      </w:pPr>
      <w:r w:rsidRPr="00481311">
        <w:rPr>
          <w:rFonts w:ascii="Courier New" w:hAnsi="Courier New" w:cs="Courier New"/>
          <w:lang w:val="pt-PT"/>
        </w:rPr>
        <w:t>MSH|^~\&amp;|Sentinel|Cardiology|TestPartner|TestFacility|20060516123228||ORU^R01|0605161232283|P|2.3.1</w:t>
      </w:r>
      <w:r w:rsidRPr="00481311">
        <w:rPr>
          <w:rFonts w:ascii="Courier New" w:hAnsi="Courier New" w:cs="Courier New"/>
          <w:lang w:val="pt-PT"/>
        </w:rPr>
        <w:cr/>
        <w:t>PID||001^^^1^EPI|001</w:t>
      </w:r>
      <w:ins w:id="827" w:author="George Smith" w:date="2014-09-22T18:01:00Z">
        <w:r w:rsidRPr="00481311">
          <w:rPr>
            <w:rFonts w:ascii="Courier New" w:hAnsi="Courier New" w:cs="Courier New"/>
            <w:lang w:val="pt-PT"/>
          </w:rPr>
          <w:t>^^^</w:t>
        </w:r>
        <w:r w:rsidRPr="00481311">
          <w:rPr>
            <w:rFonts w:ascii="Courier New" w:hAnsi="Courier New" w:cs="Courier New"/>
            <w:lang w:val="pt-PT"/>
            <w:rPrChange w:id="828" w:author="George Smith" w:date="2014-09-22T18:01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481311">
        <w:rPr>
          <w:rFonts w:ascii="Courier New" w:hAnsi="Courier New" w:cs="Courier New"/>
          <w:lang w:val="pt-PT"/>
        </w:rPr>
        <w:t>|</w:t>
      </w:r>
    </w:p>
    <w:p w14:paraId="6F82103D" w14:textId="77777777" w:rsidR="00946B4E" w:rsidRPr="00397E73" w:rsidRDefault="00946B4E" w:rsidP="00946B4E">
      <w:pPr>
        <w:rPr>
          <w:rFonts w:ascii="Courier New" w:hAnsi="Courier New" w:cs="Courier New"/>
        </w:rPr>
      </w:pPr>
      <w:r w:rsidRPr="00CC28D0">
        <w:rPr>
          <w:rFonts w:ascii="Courier New" w:hAnsi="Courier New" w:cs="Courier New"/>
        </w:rPr>
        <w:t>|Bloggs1^Jo^R||19341123|M|||111 E Test Street^^Chicago^IL^61999^USA||(217)463-3220|(217)463-3220||||10000351021|331-28-3900</w:t>
      </w:r>
      <w:r w:rsidRPr="00CC28D0">
        <w:rPr>
          <w:rFonts w:ascii="Courier New" w:hAnsi="Courier New" w:cs="Courier New"/>
        </w:rPr>
        <w:cr/>
        <w:t>PV1||I|||||00501^Riviera^Nick^^^Dr|85536^Hibbert^Julius^^^Dr| ||||||||||1234</w:t>
      </w:r>
    </w:p>
    <w:p w14:paraId="6BB5E17A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OBX|1|NM|Systolic Average Blood Pressure||133|mmHg</w:t>
      </w:r>
    </w:p>
    <w:p w14:paraId="3B98061F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OBX|2|NM|Min Systolic Blood Pressure||133|mmHg</w:t>
      </w:r>
    </w:p>
    <w:p w14:paraId="522FB664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OBX|3|NM|Max Systolic Blood Pressure||133|mmHg</w:t>
      </w:r>
    </w:p>
    <w:p w14:paraId="0B750016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OBX|4|NM|Diastolic Average Blood Pressure||86|mmHg</w:t>
      </w:r>
    </w:p>
    <w:p w14:paraId="2290F2BB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OBX|5|NM|Min Diastolic Blood Pressure||86|mmHg</w:t>
      </w:r>
    </w:p>
    <w:p w14:paraId="2DBCC641" w14:textId="77777777" w:rsidR="00946B4E" w:rsidRPr="00A817D2" w:rsidRDefault="00946B4E" w:rsidP="00946B4E">
      <w:pPr>
        <w:rPr>
          <w:rFonts w:ascii="Courier New" w:hAnsi="Courier New"/>
          <w:b/>
        </w:rPr>
      </w:pPr>
      <w:r w:rsidRPr="00A817D2">
        <w:rPr>
          <w:rFonts w:ascii="Courier New" w:hAnsi="Courier New"/>
          <w:b/>
        </w:rPr>
        <w:t>OBX|6|NM|Max Diastolic Blood Pressure||86|mmHg</w:t>
      </w:r>
    </w:p>
    <w:p w14:paraId="3E0E68AE" w14:textId="77777777" w:rsidR="00946B4E" w:rsidRDefault="00946B4E" w:rsidP="00946B4E"/>
    <w:p w14:paraId="49D2B679" w14:textId="564330B7" w:rsidR="00946B4E" w:rsidRDefault="000606EB">
      <w:pPr>
        <w:pStyle w:val="SemEspaamento"/>
        <w:jc w:val="both"/>
        <w:pPrChange w:id="829" w:author="George Smith" w:date="2014-09-22T10:48:00Z">
          <w:pPr/>
        </w:pPrChange>
      </w:pPr>
      <w:r w:rsidRPr="000606EB">
        <w:rPr>
          <w:lang w:val="pt-PT"/>
        </w:rPr>
        <w:t xml:space="preserve">A mensagem abaixo é uma ORU que é enviada no seguimento de um pedido de exame efectuado e por isso mesmo contem dados que permitem ao HIS relacionar a ORU com a OMG que a originou. </w:t>
      </w:r>
      <w:r w:rsidR="00946B4E">
        <w:t xml:space="preserve">The message below is an ORU that is being sent in fulfilment of an order and so contains data that allows the receiving system to correlate this </w:t>
      </w:r>
      <w:r>
        <w:t xml:space="preserve">ORU with the order it fulfils. </w:t>
      </w:r>
    </w:p>
    <w:p w14:paraId="33AF22F0" w14:textId="77777777" w:rsidR="00946B4E" w:rsidRDefault="00946B4E" w:rsidP="00946B4E"/>
    <w:p w14:paraId="60DC2900" w14:textId="77777777" w:rsidR="00946B4E" w:rsidRDefault="00946B4E" w:rsidP="00946B4E">
      <w:pPr>
        <w:rPr>
          <w:ins w:id="830" w:author="George Smith" w:date="2014-09-22T18:01:00Z"/>
          <w:rFonts w:ascii="Courier New" w:hAnsi="Courier New" w:cs="Courier New"/>
        </w:rPr>
      </w:pPr>
      <w:r w:rsidRPr="00F04D71">
        <w:rPr>
          <w:rFonts w:ascii="Courier New" w:hAnsi="Courier New" w:cs="Courier New"/>
        </w:rPr>
        <w:t>MSH</w:t>
      </w:r>
      <w:bookmarkStart w:id="831" w:name="ORU_MSH_1"/>
      <w:r w:rsidRPr="00F04D71">
        <w:rPr>
          <w:rFonts w:ascii="Courier New" w:hAnsi="Courier New" w:cs="Courier New"/>
        </w:rPr>
        <w:t>|</w:t>
      </w:r>
      <w:bookmarkStart w:id="832" w:name="ORU_MSH_2"/>
      <w:bookmarkEnd w:id="831"/>
      <w:r w:rsidRPr="00F04D71">
        <w:rPr>
          <w:rFonts w:ascii="Courier New" w:hAnsi="Courier New" w:cs="Courier New"/>
        </w:rPr>
        <w:t>^~\&amp;</w:t>
      </w:r>
      <w:bookmarkEnd w:id="832"/>
      <w:r w:rsidRPr="00F04D71">
        <w:rPr>
          <w:rFonts w:ascii="Courier New" w:hAnsi="Courier New" w:cs="Courier New"/>
        </w:rPr>
        <w:t>|</w:t>
      </w:r>
      <w:bookmarkStart w:id="833" w:name="ORU_MSH_3"/>
      <w:r w:rsidRPr="00F04D71">
        <w:rPr>
          <w:rFonts w:ascii="Courier New" w:hAnsi="Courier New" w:cs="Courier New"/>
        </w:rPr>
        <w:t>Sentinel</w:t>
      </w:r>
      <w:bookmarkEnd w:id="833"/>
      <w:r w:rsidRPr="00F04D71">
        <w:rPr>
          <w:rFonts w:ascii="Courier New" w:hAnsi="Courier New" w:cs="Courier New"/>
        </w:rPr>
        <w:t>|</w:t>
      </w:r>
      <w:bookmarkStart w:id="834" w:name="ORU_MSH_4"/>
      <w:r w:rsidRPr="00F04D71">
        <w:rPr>
          <w:rFonts w:ascii="Courier New" w:hAnsi="Courier New" w:cs="Courier New"/>
        </w:rPr>
        <w:t>Cardiology</w:t>
      </w:r>
      <w:bookmarkEnd w:id="834"/>
      <w:r w:rsidRPr="00F04D71">
        <w:rPr>
          <w:rFonts w:ascii="Courier New" w:hAnsi="Courier New" w:cs="Courier New"/>
        </w:rPr>
        <w:t>|</w:t>
      </w:r>
      <w:bookmarkStart w:id="835" w:name="ORU_MSH_5"/>
      <w:r w:rsidRPr="00F04D71">
        <w:rPr>
          <w:rFonts w:ascii="Courier New" w:hAnsi="Courier New" w:cs="Courier New"/>
        </w:rPr>
        <w:t>TestPartner</w:t>
      </w:r>
      <w:bookmarkEnd w:id="835"/>
      <w:r w:rsidRPr="00F04D71">
        <w:rPr>
          <w:rFonts w:ascii="Courier New" w:hAnsi="Courier New" w:cs="Courier New"/>
        </w:rPr>
        <w:t>|</w:t>
      </w:r>
      <w:bookmarkStart w:id="836" w:name="ORU_MSH_6"/>
      <w:r w:rsidRPr="00F04D71">
        <w:rPr>
          <w:rFonts w:ascii="Courier New" w:hAnsi="Courier New" w:cs="Courier New"/>
        </w:rPr>
        <w:t>TestFacility</w:t>
      </w:r>
      <w:bookmarkEnd w:id="836"/>
      <w:r w:rsidRPr="00F04D71">
        <w:rPr>
          <w:rFonts w:ascii="Courier New" w:hAnsi="Courier New" w:cs="Courier New"/>
        </w:rPr>
        <w:t>|</w:t>
      </w:r>
      <w:bookmarkStart w:id="837" w:name="ORU_MSH_7"/>
      <w:r w:rsidRPr="00F04D71">
        <w:rPr>
          <w:rFonts w:ascii="Courier New" w:hAnsi="Courier New" w:cs="Courier New"/>
        </w:rPr>
        <w:t>20060516123228</w:t>
      </w:r>
      <w:bookmarkStart w:id="838" w:name="ORU_MSH_8"/>
      <w:bookmarkEnd w:id="837"/>
      <w:r w:rsidRPr="00F04D71">
        <w:rPr>
          <w:rFonts w:ascii="Courier New" w:hAnsi="Courier New" w:cs="Courier New"/>
        </w:rPr>
        <w:t>||</w:t>
      </w:r>
      <w:bookmarkStart w:id="839" w:name="ORU_MSH_9"/>
      <w:bookmarkEnd w:id="838"/>
      <w:r w:rsidRPr="00F04D71">
        <w:rPr>
          <w:rFonts w:ascii="Courier New" w:hAnsi="Courier New" w:cs="Courier New"/>
        </w:rPr>
        <w:t>ORU^R01</w:t>
      </w:r>
      <w:bookmarkEnd w:id="839"/>
      <w:r w:rsidRPr="00F04D71">
        <w:rPr>
          <w:rFonts w:ascii="Courier New" w:hAnsi="Courier New" w:cs="Courier New"/>
        </w:rPr>
        <w:t>|</w:t>
      </w:r>
      <w:bookmarkStart w:id="840" w:name="ORU_MSH_10"/>
      <w:r w:rsidRPr="00F04D71">
        <w:rPr>
          <w:rFonts w:ascii="Courier New" w:hAnsi="Courier New" w:cs="Courier New"/>
        </w:rPr>
        <w:t>0605161232283</w:t>
      </w:r>
      <w:bookmarkEnd w:id="840"/>
      <w:r w:rsidRPr="00F04D71">
        <w:rPr>
          <w:rFonts w:ascii="Courier New" w:hAnsi="Courier New" w:cs="Courier New"/>
        </w:rPr>
        <w:t>|</w:t>
      </w:r>
      <w:bookmarkStart w:id="841" w:name="ORU_MSH_11"/>
      <w:r w:rsidRPr="00F04D71">
        <w:rPr>
          <w:rFonts w:ascii="Courier New" w:hAnsi="Courier New" w:cs="Courier New"/>
        </w:rPr>
        <w:t>P</w:t>
      </w:r>
      <w:bookmarkEnd w:id="841"/>
      <w:r w:rsidRPr="00F04D71">
        <w:rPr>
          <w:rFonts w:ascii="Courier New" w:hAnsi="Courier New" w:cs="Courier New"/>
        </w:rPr>
        <w:t>|</w:t>
      </w:r>
      <w:bookmarkStart w:id="842" w:name="ORU_MSH_12"/>
      <w:r w:rsidRPr="00F04D71">
        <w:rPr>
          <w:rFonts w:ascii="Courier New" w:hAnsi="Courier New" w:cs="Courier New"/>
        </w:rPr>
        <w:t>2.3.1</w:t>
      </w:r>
      <w:bookmarkEnd w:id="842"/>
      <w:r w:rsidRPr="00F04D71">
        <w:rPr>
          <w:rFonts w:ascii="Courier New" w:hAnsi="Courier New" w:cs="Courier New"/>
        </w:rPr>
        <w:cr/>
        <w:t>PID|||</w:t>
      </w:r>
      <w:bookmarkStart w:id="843" w:name="ORU_PID_3"/>
      <w:r w:rsidRPr="00F04D71">
        <w:rPr>
          <w:rFonts w:ascii="Courier New" w:hAnsi="Courier New" w:cs="Courier New"/>
        </w:rPr>
        <w:t>250154_171805</w:t>
      </w:r>
      <w:bookmarkEnd w:id="843"/>
      <w:ins w:id="844" w:author="George Smith" w:date="2014-09-22T18:01:00Z">
        <w:r w:rsidRPr="00605883">
          <w:rPr>
            <w:rFonts w:ascii="Courier New" w:hAnsi="Courier New" w:cs="Courier New"/>
          </w:rPr>
          <w:t>^^^</w:t>
        </w:r>
        <w:r w:rsidRPr="005F21A7">
          <w:rPr>
            <w:rFonts w:ascii="Courier New" w:hAnsi="Courier New" w:cs="Courier New"/>
            <w:rPrChange w:id="845" w:author="George Smith" w:date="2014-09-22T18:01:00Z">
              <w:rPr>
                <w:rFonts w:ascii="Courier New" w:hAnsi="Courier New" w:cs="Courier New"/>
                <w:b/>
              </w:rPr>
            </w:rPrChange>
          </w:rPr>
          <w:t>Midtown Clinic</w:t>
        </w:r>
      </w:ins>
      <w:r w:rsidRPr="00F04D71">
        <w:rPr>
          <w:rFonts w:ascii="Courier New" w:hAnsi="Courier New" w:cs="Courier New"/>
        </w:rPr>
        <w:t>|</w:t>
      </w:r>
    </w:p>
    <w:p w14:paraId="791DE0B4" w14:textId="77777777" w:rsidR="00946B4E" w:rsidRDefault="00946B4E" w:rsidP="00946B4E">
      <w:pPr>
        <w:rPr>
          <w:rFonts w:ascii="Courier New" w:hAnsi="Courier New" w:cs="Courier New"/>
        </w:rPr>
      </w:pPr>
      <w:r w:rsidRPr="00F04D71">
        <w:rPr>
          <w:rFonts w:ascii="Courier New" w:hAnsi="Courier New" w:cs="Courier New"/>
        </w:rPr>
        <w:t>|</w:t>
      </w:r>
      <w:bookmarkStart w:id="846" w:name="ORU_PID_5"/>
      <w:r>
        <w:rPr>
          <w:rFonts w:ascii="Courier New" w:hAnsi="Courier New" w:cs="Courier New"/>
        </w:rPr>
        <w:t>Bloggs</w:t>
      </w:r>
      <w:r w:rsidRPr="00F04D71">
        <w:rPr>
          <w:rFonts w:ascii="Courier New" w:hAnsi="Courier New" w:cs="Courier New"/>
        </w:rPr>
        <w:t>^</w:t>
      </w:r>
      <w:r>
        <w:rPr>
          <w:rFonts w:ascii="Courier New" w:hAnsi="Courier New" w:cs="Courier New"/>
        </w:rPr>
        <w:t>Joe^^^</w:t>
      </w:r>
      <w:bookmarkEnd w:id="846"/>
      <w:r>
        <w:rPr>
          <w:rFonts w:ascii="Courier New" w:hAnsi="Courier New" w:cs="Courier New"/>
        </w:rPr>
        <w:t>||</w:t>
      </w:r>
      <w:bookmarkStart w:id="847" w:name="ORU_PID_7"/>
      <w:r w:rsidRPr="00CC28D0">
        <w:rPr>
          <w:rFonts w:ascii="Courier New" w:hAnsi="Courier New" w:cs="Courier New"/>
        </w:rPr>
        <w:t>19341123</w:t>
      </w:r>
      <w:bookmarkEnd w:id="847"/>
      <w:r>
        <w:rPr>
          <w:rFonts w:ascii="Courier New" w:hAnsi="Courier New" w:cs="Courier New"/>
        </w:rPr>
        <w:t>|</w:t>
      </w:r>
      <w:bookmarkStart w:id="848" w:name="ORU_PID_8"/>
      <w:r>
        <w:rPr>
          <w:rFonts w:ascii="Courier New" w:hAnsi="Courier New" w:cs="Courier New"/>
        </w:rPr>
        <w:t>M</w:t>
      </w:r>
      <w:bookmarkEnd w:id="848"/>
      <w:r>
        <w:rPr>
          <w:rFonts w:ascii="Courier New" w:hAnsi="Courier New" w:cs="Courier New"/>
        </w:rPr>
        <w:t>|||</w:t>
      </w:r>
      <w:r w:rsidRPr="00F04D71">
        <w:rPr>
          <w:rFonts w:ascii="Courier New" w:hAnsi="Courier New" w:cs="Courier New"/>
        </w:rPr>
        <w:t>|</w:t>
      </w:r>
      <w:bookmarkStart w:id="849" w:name="ORU_PID_11"/>
      <w:r w:rsidRPr="00F04D71">
        <w:rPr>
          <w:rFonts w:ascii="Courier New" w:hAnsi="Courier New" w:cs="Courier New"/>
        </w:rPr>
        <w:t>Moray Place^^Edinburgh^EH3 6BT</w:t>
      </w:r>
      <w:bookmarkEnd w:id="849"/>
    </w:p>
    <w:p w14:paraId="0A425553" w14:textId="77777777" w:rsidR="00946B4E" w:rsidRDefault="00946B4E" w:rsidP="00946B4E">
      <w:pPr>
        <w:rPr>
          <w:rFonts w:ascii="Courier New" w:hAnsi="Courier New" w:cs="Courier New"/>
        </w:rPr>
      </w:pPr>
      <w:r w:rsidRPr="00CC28D0">
        <w:rPr>
          <w:rFonts w:ascii="Courier New" w:hAnsi="Courier New" w:cs="Courier New"/>
        </w:rPr>
        <w:t>PV1||</w:t>
      </w:r>
      <w:bookmarkStart w:id="850" w:name="ORU_PV1_2"/>
      <w:r w:rsidRPr="00CC28D0">
        <w:rPr>
          <w:rFonts w:ascii="Courier New" w:hAnsi="Courier New" w:cs="Courier New"/>
        </w:rPr>
        <w:t>I</w:t>
      </w:r>
      <w:bookmarkEnd w:id="850"/>
      <w:r w:rsidRPr="00CC28D0">
        <w:rPr>
          <w:rFonts w:ascii="Courier New" w:hAnsi="Courier New" w:cs="Courier New"/>
        </w:rPr>
        <w:t>|</w:t>
      </w:r>
      <w:bookmarkStart w:id="851" w:name="ORU_PV1_3"/>
      <w:r w:rsidRPr="00A11A32">
        <w:rPr>
          <w:rFonts w:ascii="Courier New" w:hAnsi="Courier New" w:cs="Courier New"/>
        </w:rPr>
        <w:t>POC1^WARD4^BED100^Facility1</w:t>
      </w:r>
      <w:bookmarkEnd w:id="851"/>
      <w:r w:rsidRPr="00D17E78">
        <w:rPr>
          <w:rFonts w:ascii="Courier New" w:hAnsi="Courier New" w:cs="Courier New"/>
        </w:rPr>
        <w:t>||||</w:t>
      </w:r>
      <w:bookmarkStart w:id="852" w:name="ORU_PV1_7"/>
      <w:r w:rsidRPr="00CC28D0">
        <w:rPr>
          <w:rFonts w:ascii="Courier New" w:hAnsi="Courier New" w:cs="Courier New"/>
        </w:rPr>
        <w:t>00501^Riviera^Nick^^^Dr</w:t>
      </w:r>
      <w:bookmarkEnd w:id="852"/>
      <w:r w:rsidRPr="00D17E78">
        <w:rPr>
          <w:rFonts w:ascii="Courier New" w:hAnsi="Courier New" w:cs="Courier New"/>
        </w:rPr>
        <w:t xml:space="preserve"> |</w:t>
      </w:r>
      <w:bookmarkStart w:id="853" w:name="ORU_PV1_8"/>
      <w:r w:rsidRPr="00CC28D0">
        <w:rPr>
          <w:rFonts w:ascii="Courier New" w:hAnsi="Courier New" w:cs="Courier New"/>
        </w:rPr>
        <w:t>85536^Hibbert^Julius^^^Dr</w:t>
      </w:r>
      <w:bookmarkEnd w:id="853"/>
      <w:r w:rsidRPr="00D17E78">
        <w:rPr>
          <w:rFonts w:ascii="Courier New" w:hAnsi="Courier New" w:cs="Courier New"/>
        </w:rPr>
        <w:t>|||||||||||</w:t>
      </w:r>
      <w:bookmarkStart w:id="854" w:name="ORU_PV1_19"/>
      <w:r w:rsidRPr="0059578F">
        <w:rPr>
          <w:rFonts w:ascii="Courier New" w:hAnsi="Courier New" w:cs="Courier New"/>
        </w:rPr>
        <w:t>1234</w:t>
      </w:r>
      <w:bookmarkEnd w:id="854"/>
      <w:r>
        <w:rPr>
          <w:rFonts w:ascii="Courier New" w:hAnsi="Courier New" w:cs="Courier New"/>
        </w:rPr>
        <w:t>|||||||||||||||||||||||||</w:t>
      </w:r>
      <w:bookmarkStart w:id="855" w:name="ORU_PV1_44"/>
      <w:r>
        <w:rPr>
          <w:rFonts w:ascii="Courier New" w:hAnsi="Courier New" w:cs="Courier New"/>
        </w:rPr>
        <w:t>20060515</w:t>
      </w:r>
      <w:r w:rsidRPr="00F04D71">
        <w:rPr>
          <w:rFonts w:ascii="Courier New" w:hAnsi="Courier New" w:cs="Courier New"/>
        </w:rPr>
        <w:t>1232</w:t>
      </w:r>
      <w:bookmarkEnd w:id="855"/>
    </w:p>
    <w:p w14:paraId="45296160" w14:textId="7AE9B8F5" w:rsidR="00946B4E" w:rsidRDefault="00946B4E" w:rsidP="00946B4E">
      <w:r w:rsidRPr="00F04D71">
        <w:rPr>
          <w:rFonts w:ascii="Courier New" w:hAnsi="Courier New" w:cs="Courier New"/>
        </w:rPr>
        <w:t>OBR|</w:t>
      </w:r>
      <w:bookmarkStart w:id="856" w:name="ORU_OBR_1"/>
      <w:r w:rsidRPr="00F04D71">
        <w:rPr>
          <w:rFonts w:ascii="Courier New" w:hAnsi="Courier New" w:cs="Courier New"/>
        </w:rPr>
        <w:t>1</w:t>
      </w:r>
      <w:bookmarkEnd w:id="856"/>
      <w:r w:rsidRPr="00F04D71">
        <w:rPr>
          <w:rFonts w:ascii="Courier New" w:hAnsi="Courier New" w:cs="Courier New"/>
        </w:rPr>
        <w:t>|</w:t>
      </w:r>
      <w:bookmarkStart w:id="857" w:name="ORU_OBR_2"/>
      <w:r w:rsidRPr="00A817D2">
        <w:rPr>
          <w:rFonts w:ascii="Courier New" w:hAnsi="Courier New" w:cs="Courier New"/>
          <w:b/>
        </w:rPr>
        <w:t>A226677^PC</w:t>
      </w:r>
      <w:bookmarkEnd w:id="857"/>
      <w:r w:rsidRPr="00F04D71">
        <w:rPr>
          <w:rFonts w:ascii="Courier New" w:hAnsi="Courier New" w:cs="Courier New"/>
        </w:rPr>
        <w:t>|</w:t>
      </w:r>
      <w:bookmarkStart w:id="858" w:name="ORU_OBR_3"/>
      <w:r w:rsidRPr="00793192">
        <w:rPr>
          <w:rFonts w:ascii="Courier New" w:hAnsi="Courier New" w:cs="Courier New"/>
        </w:rPr>
        <w:t>18EFB</w:t>
      </w:r>
      <w:r>
        <w:rPr>
          <w:rFonts w:ascii="Courier New" w:hAnsi="Courier New" w:cs="Courier New"/>
        </w:rPr>
        <w:t>45B-889E-432e-AC2E-A0F022AFA959</w:t>
      </w:r>
      <w:bookmarkEnd w:id="858"/>
      <w:r>
        <w:rPr>
          <w:rFonts w:ascii="Courier New" w:hAnsi="Courier New" w:cs="Courier New"/>
        </w:rPr>
        <w:t>|</w:t>
      </w:r>
      <w:bookmarkStart w:id="859" w:name="ORU_OBR_4"/>
      <w:r w:rsidRPr="00A817D2">
        <w:rPr>
          <w:rFonts w:ascii="Courier New" w:hAnsi="Courier New" w:cs="Courier New"/>
          <w:b/>
        </w:rPr>
        <w:t>11524-0^LN</w:t>
      </w:r>
      <w:r w:rsidRPr="00A817D2">
        <w:rPr>
          <w:rFonts w:ascii="Courier New" w:hAnsi="Courier New" w:cs="Courier New"/>
        </w:rPr>
        <w:t xml:space="preserve"> </w:t>
      </w:r>
      <w:bookmarkEnd w:id="859"/>
      <w:r w:rsidRPr="00F04D71">
        <w:rPr>
          <w:rFonts w:ascii="Courier New" w:hAnsi="Courier New" w:cs="Courier New"/>
        </w:rPr>
        <w:t>||</w:t>
      </w:r>
      <w:r>
        <w:rPr>
          <w:rFonts w:ascii="Courier New" w:hAnsi="Courier New" w:cs="Courier New"/>
        </w:rPr>
        <w:t>|200604</w:t>
      </w:r>
      <w:r w:rsidRPr="00F04D71">
        <w:rPr>
          <w:rFonts w:ascii="Courier New" w:hAnsi="Courier New" w:cs="Courier New"/>
        </w:rPr>
        <w:t>21</w:t>
      </w:r>
      <w:r w:rsidRPr="00410C0C">
        <w:rPr>
          <w:rFonts w:ascii="Courier New" w:hAnsi="Courier New" w:cs="Courier New"/>
        </w:rPr>
        <w:t>100823</w:t>
      </w:r>
      <w:r w:rsidRPr="00F04D71">
        <w:rPr>
          <w:rFonts w:ascii="Courier New" w:hAnsi="Courier New" w:cs="Courier New"/>
        </w:rPr>
        <w:t>|||||||||</w:t>
      </w:r>
      <w:bookmarkStart w:id="860" w:name="ORU_OBR_16"/>
      <w:r w:rsidRPr="00FE2CC2">
        <w:rPr>
          <w:rFonts w:ascii="Courier New" w:hAnsi="Courier New" w:cs="Courier New"/>
          <w:b/>
        </w:rPr>
        <w:t>P030^SMITH^MARTIN^^^DR</w:t>
      </w:r>
      <w:bookmarkEnd w:id="860"/>
      <w:r w:rsidRPr="00F04D71">
        <w:rPr>
          <w:rFonts w:ascii="Courier New" w:hAnsi="Courier New" w:cs="Courier New"/>
        </w:rPr>
        <w:t>|||||||||</w:t>
      </w:r>
      <w:bookmarkStart w:id="861" w:name="ORU_OBR_25"/>
      <w:r w:rsidRPr="00F04D71">
        <w:rPr>
          <w:rFonts w:ascii="Courier New" w:hAnsi="Courier New" w:cs="Courier New"/>
        </w:rPr>
        <w:t>R</w:t>
      </w:r>
      <w:bookmarkEnd w:id="861"/>
      <w:r w:rsidRPr="00F04D71">
        <w:rPr>
          <w:rFonts w:ascii="Courier New" w:hAnsi="Courier New" w:cs="Courier New"/>
        </w:rPr>
        <w:cr/>
        <w:t>OBX|</w:t>
      </w:r>
      <w:bookmarkStart w:id="862" w:name="ORU_OBX_1"/>
      <w:r w:rsidRPr="00F04D71">
        <w:rPr>
          <w:rFonts w:ascii="Courier New" w:hAnsi="Courier New" w:cs="Courier New"/>
        </w:rPr>
        <w:t>1</w:t>
      </w:r>
      <w:bookmarkEnd w:id="862"/>
      <w:r w:rsidRPr="00F04D71">
        <w:rPr>
          <w:rFonts w:ascii="Courier New" w:hAnsi="Courier New" w:cs="Courier New"/>
        </w:rPr>
        <w:t>|</w:t>
      </w:r>
      <w:bookmarkStart w:id="863" w:name="OBX_2"/>
      <w:bookmarkStart w:id="864" w:name="ORU_OBX_2"/>
      <w:r w:rsidRPr="00F04D71">
        <w:rPr>
          <w:rFonts w:ascii="Courier New" w:hAnsi="Courier New" w:cs="Courier New"/>
        </w:rPr>
        <w:t>ED</w:t>
      </w:r>
      <w:bookmarkEnd w:id="863"/>
      <w:bookmarkEnd w:id="864"/>
      <w:r w:rsidRPr="00F04D71">
        <w:rPr>
          <w:rFonts w:ascii="Courier New" w:hAnsi="Courier New" w:cs="Courier New"/>
        </w:rPr>
        <w:t>|</w:t>
      </w:r>
      <w:bookmarkStart w:id="865" w:name="OBX_3"/>
      <w:bookmarkStart w:id="866" w:name="ORU_OBX_3"/>
      <w:r w:rsidRPr="00A817D2">
        <w:rPr>
          <w:rFonts w:ascii="Courier New" w:hAnsi="Courier New" w:cs="Courier New"/>
          <w:b/>
        </w:rPr>
        <w:t>11524-0^LN</w:t>
      </w:r>
      <w:bookmarkEnd w:id="865"/>
      <w:bookmarkEnd w:id="866"/>
      <w:r w:rsidRPr="00F04D71">
        <w:rPr>
          <w:rFonts w:ascii="Courier New" w:hAnsi="Courier New" w:cs="Courier New"/>
        </w:rPr>
        <w:t>||</w:t>
      </w:r>
      <w:bookmarkStart w:id="867" w:name="OBX_5"/>
      <w:bookmarkStart w:id="868" w:name="ORU_OBX_5"/>
      <w:r w:rsidRPr="00F04D71">
        <w:rPr>
          <w:rFonts w:ascii="Courier New" w:hAnsi="Courier New" w:cs="Courier New"/>
        </w:rPr>
        <w:t>1.2.826.0.1.921452</w:t>
      </w:r>
      <w:r>
        <w:rPr>
          <w:rFonts w:ascii="Courier New" w:hAnsi="Courier New" w:cs="Courier New"/>
        </w:rPr>
        <w:t>.1</w:t>
      </w:r>
      <w:r w:rsidRPr="00F04D71">
        <w:rPr>
          <w:rFonts w:ascii="Courier New" w:hAnsi="Courier New" w:cs="Courier New"/>
        </w:rPr>
        <w:t>^Application^PDF^Base64^JVBERi0xLjQK</w:t>
      </w:r>
      <w:r>
        <w:rPr>
          <w:rFonts w:ascii="Courier New" w:hAnsi="Courier New" w:cs="Courier New"/>
        </w:rPr>
        <w:t>JYC…lZgoxNDg0MzINJSVFT0YK</w:t>
      </w:r>
      <w:bookmarkEnd w:id="867"/>
      <w:bookmarkEnd w:id="868"/>
      <w:r>
        <w:rPr>
          <w:rFonts w:ascii="Courier New" w:hAnsi="Courier New" w:cs="Courier New"/>
        </w:rPr>
        <w:t>||||||</w:t>
      </w:r>
      <w:bookmarkStart w:id="869" w:name="OBX_11"/>
      <w:bookmarkStart w:id="870" w:name="ORU_OBX_11"/>
      <w:r>
        <w:rPr>
          <w:rFonts w:ascii="Courier New" w:hAnsi="Courier New" w:cs="Courier New"/>
        </w:rPr>
        <w:t>F</w:t>
      </w:r>
      <w:bookmarkEnd w:id="869"/>
      <w:bookmarkEnd w:id="870"/>
    </w:p>
    <w:sectPr w:rsidR="00946B4E" w:rsidSect="001E0D8B">
      <w:headerReference w:type="default" r:id="rId12"/>
      <w:footerReference w:type="default" r:id="rId13"/>
      <w:pgSz w:w="11906" w:h="16838"/>
      <w:pgMar w:top="1440" w:right="991" w:bottom="1440" w:left="1440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D493F0" w14:textId="77777777" w:rsidR="00742700" w:rsidRDefault="00742700" w:rsidP="001E0D8B">
      <w:pPr>
        <w:spacing w:after="0" w:line="240" w:lineRule="auto"/>
      </w:pPr>
      <w:r>
        <w:separator/>
      </w:r>
    </w:p>
  </w:endnote>
  <w:endnote w:type="continuationSeparator" w:id="0">
    <w:p w14:paraId="2E7FFC39" w14:textId="77777777" w:rsidR="00742700" w:rsidRDefault="00742700" w:rsidP="001E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1CCA0" w14:textId="2E19F573" w:rsidR="001E0D8B" w:rsidRDefault="00736950">
    <w:pPr>
      <w:pStyle w:val="Rodap"/>
    </w:pPr>
    <w:r>
      <w:rPr>
        <w:noProof/>
        <w:lang w:val="pt-PT" w:eastAsia="pt-PT"/>
      </w:rPr>
      <w:drawing>
        <wp:anchor distT="0" distB="0" distL="114300" distR="114300" simplePos="0" relativeHeight="251663360" behindDoc="0" locked="0" layoutInCell="1" allowOverlap="1" wp14:anchorId="30C2D180" wp14:editId="30181DF5">
          <wp:simplePos x="0" y="0"/>
          <wp:positionH relativeFrom="column">
            <wp:posOffset>5257800</wp:posOffset>
          </wp:positionH>
          <wp:positionV relativeFrom="paragraph">
            <wp:posOffset>-250190</wp:posOffset>
          </wp:positionV>
          <wp:extent cx="609600" cy="609600"/>
          <wp:effectExtent l="0" t="0" r="0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qrcode_AT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D8B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277E03B" wp14:editId="5D8F8AFF">
              <wp:simplePos x="0" y="0"/>
              <wp:positionH relativeFrom="rightMargin">
                <wp:align>left</wp:align>
              </wp:positionH>
              <wp:positionV relativeFrom="page">
                <wp:posOffset>9858375</wp:posOffset>
              </wp:positionV>
              <wp:extent cx="612775" cy="838200"/>
              <wp:effectExtent l="0" t="0" r="15875" b="0"/>
              <wp:wrapNone/>
              <wp:docPr id="20" name="Grupo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612775" cy="838200"/>
                        <a:chOff x="13" y="11415"/>
                        <a:chExt cx="1425" cy="2996"/>
                      </a:xfrm>
                    </wpg:grpSpPr>
                    <wpg:grpSp>
                      <wpg:cNvPr id="21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4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20882" w14:textId="0CECFEC4" w:rsidR="001E0D8B" w:rsidRDefault="001E0D8B">
                            <w:pPr>
                              <w:pStyle w:val="SemEspaamento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481311" w:rsidRPr="00481311">
                              <w:rPr>
                                <w:b/>
                                <w:bCs/>
                                <w:noProof/>
                                <w:color w:val="5F497A" w:themeColor="accent4" w:themeShade="BF"/>
                                <w:sz w:val="52"/>
                                <w:szCs w:val="52"/>
                                <w:lang w:val="pt-PT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5F497A" w:themeColor="accent4" w:themeShade="BF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77E03B" id="Grupo 20" o:spid="_x0000_s1026" style="position:absolute;margin-left:0;margin-top:776.25pt;width:48.25pt;height:66pt;flip:x y;z-index:251661312;mso-position-horizontal:left;mso-position-horizontal-relative:right-margin-area;mso-position-vertical-relative:page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3BE20882" w14:textId="0CECFEC4" w:rsidR="001E0D8B" w:rsidRDefault="001E0D8B">
                      <w:pPr>
                        <w:pStyle w:val="SemEspaamento"/>
                        <w:jc w:val="right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481311" w:rsidRPr="00481311">
                        <w:rPr>
                          <w:b/>
                          <w:bCs/>
                          <w:noProof/>
                          <w:color w:val="5F497A" w:themeColor="accent4" w:themeShade="BF"/>
                          <w:sz w:val="52"/>
                          <w:szCs w:val="52"/>
                          <w:lang w:val="pt-PT"/>
                        </w:rPr>
                        <w:t>1</w:t>
                      </w:r>
                      <w:r>
                        <w:rPr>
                          <w:b/>
                          <w:bCs/>
                          <w:color w:val="5F497A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1E0D8B"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 wp14:anchorId="13A27EE9" wp14:editId="64B52AC3">
          <wp:simplePos x="0" y="0"/>
          <wp:positionH relativeFrom="column">
            <wp:posOffset>-47625</wp:posOffset>
          </wp:positionH>
          <wp:positionV relativeFrom="paragraph">
            <wp:posOffset>-308610</wp:posOffset>
          </wp:positionV>
          <wp:extent cx="453928" cy="676275"/>
          <wp:effectExtent l="0" t="0" r="3810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ic_iso 9001_ipac_300dpi_cmyk_50mm.bmp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928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00DE2" w14:textId="77777777" w:rsidR="00742700" w:rsidRDefault="00742700" w:rsidP="001E0D8B">
      <w:pPr>
        <w:spacing w:after="0" w:line="240" w:lineRule="auto"/>
      </w:pPr>
      <w:r>
        <w:separator/>
      </w:r>
    </w:p>
  </w:footnote>
  <w:footnote w:type="continuationSeparator" w:id="0">
    <w:p w14:paraId="0896CEFD" w14:textId="77777777" w:rsidR="00742700" w:rsidRDefault="00742700" w:rsidP="001E0D8B">
      <w:pPr>
        <w:spacing w:after="0" w:line="240" w:lineRule="auto"/>
      </w:pPr>
      <w:r>
        <w:continuationSeparator/>
      </w:r>
    </w:p>
  </w:footnote>
  <w:footnote w:id="1">
    <w:p w14:paraId="28CE1C7F" w14:textId="3C5DF0C0" w:rsidR="006312B1" w:rsidRDefault="006312B1" w:rsidP="000606EB">
      <w:pPr>
        <w:pStyle w:val="Textodenotaderodap"/>
        <w:ind w:left="0"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7191055"/>
      <w:docPartObj>
        <w:docPartGallery w:val="Page Numbers (Top of Page)"/>
        <w:docPartUnique/>
      </w:docPartObj>
    </w:sdtPr>
    <w:sdtEndPr/>
    <w:sdtContent>
      <w:p w14:paraId="0D420AAD" w14:textId="17338249" w:rsidR="001E0D8B" w:rsidRDefault="00736950">
        <w:pPr>
          <w:pStyle w:val="Cabealho"/>
        </w:pPr>
        <w:r>
          <w:rPr>
            <w:noProof/>
            <w:lang w:val="pt-PT" w:eastAsia="pt-PT"/>
          </w:rPr>
          <w:drawing>
            <wp:anchor distT="0" distB="0" distL="114300" distR="114300" simplePos="0" relativeHeight="251662336" behindDoc="0" locked="0" layoutInCell="1" allowOverlap="1" wp14:anchorId="26A02BF3" wp14:editId="34EA08D5">
              <wp:simplePos x="0" y="0"/>
              <wp:positionH relativeFrom="margin">
                <wp:align>left</wp:align>
              </wp:positionH>
              <wp:positionV relativeFrom="paragraph">
                <wp:posOffset>-249555</wp:posOffset>
              </wp:positionV>
              <wp:extent cx="1762125" cy="531294"/>
              <wp:effectExtent l="0" t="0" r="0" b="2540"/>
              <wp:wrapNone/>
              <wp:docPr id="25" name="Imagem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Space ATH.bmp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2125" cy="5312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43062"/>
    <w:multiLevelType w:val="hybridMultilevel"/>
    <w:tmpl w:val="A91E81E0"/>
    <w:lvl w:ilvl="0" w:tplc="762621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107"/>
    <w:multiLevelType w:val="hybridMultilevel"/>
    <w:tmpl w:val="E988A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84995"/>
    <w:multiLevelType w:val="hybridMultilevel"/>
    <w:tmpl w:val="4C281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658A"/>
    <w:multiLevelType w:val="hybridMultilevel"/>
    <w:tmpl w:val="3BFEC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3F55"/>
    <w:multiLevelType w:val="hybridMultilevel"/>
    <w:tmpl w:val="552E51DC"/>
    <w:lvl w:ilvl="0" w:tplc="D81887B2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6CC7279"/>
    <w:multiLevelType w:val="hybridMultilevel"/>
    <w:tmpl w:val="A60EF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2020F"/>
    <w:multiLevelType w:val="hybridMultilevel"/>
    <w:tmpl w:val="607C109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FC3187"/>
    <w:multiLevelType w:val="hybridMultilevel"/>
    <w:tmpl w:val="65B43CC2"/>
    <w:lvl w:ilvl="0" w:tplc="762621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D5E59"/>
    <w:multiLevelType w:val="hybridMultilevel"/>
    <w:tmpl w:val="9202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86479"/>
    <w:multiLevelType w:val="hybridMultilevel"/>
    <w:tmpl w:val="4AE8347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046C1"/>
    <w:multiLevelType w:val="hybridMultilevel"/>
    <w:tmpl w:val="775EDD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364F0"/>
    <w:multiLevelType w:val="hybridMultilevel"/>
    <w:tmpl w:val="0B620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B2CAA"/>
    <w:multiLevelType w:val="hybridMultilevel"/>
    <w:tmpl w:val="6BE80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927DD"/>
    <w:multiLevelType w:val="hybridMultilevel"/>
    <w:tmpl w:val="E988A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D46B7"/>
    <w:multiLevelType w:val="hybridMultilevel"/>
    <w:tmpl w:val="6194DF00"/>
    <w:lvl w:ilvl="0" w:tplc="762621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55ACA"/>
    <w:multiLevelType w:val="hybridMultilevel"/>
    <w:tmpl w:val="6980D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37E88"/>
    <w:multiLevelType w:val="hybridMultilevel"/>
    <w:tmpl w:val="D23A7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F4443"/>
    <w:multiLevelType w:val="hybridMultilevel"/>
    <w:tmpl w:val="048EF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437DC"/>
    <w:multiLevelType w:val="hybridMultilevel"/>
    <w:tmpl w:val="43F440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E7C6A"/>
    <w:multiLevelType w:val="hybridMultilevel"/>
    <w:tmpl w:val="80A4A2E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F6E3040"/>
    <w:multiLevelType w:val="hybridMultilevel"/>
    <w:tmpl w:val="A70AC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D113A"/>
    <w:multiLevelType w:val="hybridMultilevel"/>
    <w:tmpl w:val="05E682E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B4804"/>
    <w:multiLevelType w:val="hybridMultilevel"/>
    <w:tmpl w:val="E68C4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14"/>
  </w:num>
  <w:num w:numId="7">
    <w:abstractNumId w:val="1"/>
  </w:num>
  <w:num w:numId="8">
    <w:abstractNumId w:val="13"/>
  </w:num>
  <w:num w:numId="9">
    <w:abstractNumId w:val="19"/>
  </w:num>
  <w:num w:numId="10">
    <w:abstractNumId w:val="5"/>
  </w:num>
  <w:num w:numId="11">
    <w:abstractNumId w:val="21"/>
  </w:num>
  <w:num w:numId="12">
    <w:abstractNumId w:val="11"/>
  </w:num>
  <w:num w:numId="13">
    <w:abstractNumId w:val="20"/>
  </w:num>
  <w:num w:numId="14">
    <w:abstractNumId w:val="8"/>
  </w:num>
  <w:num w:numId="15">
    <w:abstractNumId w:val="16"/>
  </w:num>
  <w:num w:numId="16">
    <w:abstractNumId w:val="3"/>
  </w:num>
  <w:num w:numId="17">
    <w:abstractNumId w:val="12"/>
  </w:num>
  <w:num w:numId="18">
    <w:abstractNumId w:val="15"/>
  </w:num>
  <w:num w:numId="19">
    <w:abstractNumId w:val="22"/>
  </w:num>
  <w:num w:numId="20">
    <w:abstractNumId w:val="2"/>
  </w:num>
  <w:num w:numId="21">
    <w:abstractNumId w:val="9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C8"/>
    <w:rsid w:val="00037C0D"/>
    <w:rsid w:val="000537CE"/>
    <w:rsid w:val="000606EB"/>
    <w:rsid w:val="00073E49"/>
    <w:rsid w:val="000803E8"/>
    <w:rsid w:val="00094893"/>
    <w:rsid w:val="000C526A"/>
    <w:rsid w:val="000C6DA3"/>
    <w:rsid w:val="000D500E"/>
    <w:rsid w:val="000E4AE7"/>
    <w:rsid w:val="00104166"/>
    <w:rsid w:val="0015410E"/>
    <w:rsid w:val="001550BF"/>
    <w:rsid w:val="001A20FB"/>
    <w:rsid w:val="001E0D8B"/>
    <w:rsid w:val="0020367F"/>
    <w:rsid w:val="00224F38"/>
    <w:rsid w:val="002310A2"/>
    <w:rsid w:val="00232166"/>
    <w:rsid w:val="002713FD"/>
    <w:rsid w:val="00277F45"/>
    <w:rsid w:val="002B7DC8"/>
    <w:rsid w:val="00310D49"/>
    <w:rsid w:val="0031186D"/>
    <w:rsid w:val="003121D5"/>
    <w:rsid w:val="00326CD3"/>
    <w:rsid w:val="003274A7"/>
    <w:rsid w:val="003619F0"/>
    <w:rsid w:val="00365EB6"/>
    <w:rsid w:val="003A0C98"/>
    <w:rsid w:val="003B3C07"/>
    <w:rsid w:val="003E48C8"/>
    <w:rsid w:val="003F1533"/>
    <w:rsid w:val="004356A4"/>
    <w:rsid w:val="00470B22"/>
    <w:rsid w:val="00476945"/>
    <w:rsid w:val="00481311"/>
    <w:rsid w:val="00481DB0"/>
    <w:rsid w:val="0049549F"/>
    <w:rsid w:val="004E24B4"/>
    <w:rsid w:val="00525FC1"/>
    <w:rsid w:val="0053578A"/>
    <w:rsid w:val="00553F6C"/>
    <w:rsid w:val="005575B7"/>
    <w:rsid w:val="00563044"/>
    <w:rsid w:val="005637A2"/>
    <w:rsid w:val="00566BC1"/>
    <w:rsid w:val="00585579"/>
    <w:rsid w:val="005D45FB"/>
    <w:rsid w:val="005D73EA"/>
    <w:rsid w:val="005F239D"/>
    <w:rsid w:val="00617CF6"/>
    <w:rsid w:val="006312B1"/>
    <w:rsid w:val="006353ED"/>
    <w:rsid w:val="00642561"/>
    <w:rsid w:val="006653CC"/>
    <w:rsid w:val="0067026A"/>
    <w:rsid w:val="0068569F"/>
    <w:rsid w:val="006F22DC"/>
    <w:rsid w:val="00700E1C"/>
    <w:rsid w:val="0070492E"/>
    <w:rsid w:val="00725141"/>
    <w:rsid w:val="00736950"/>
    <w:rsid w:val="00737506"/>
    <w:rsid w:val="00742700"/>
    <w:rsid w:val="00762E62"/>
    <w:rsid w:val="00785A7C"/>
    <w:rsid w:val="00794800"/>
    <w:rsid w:val="007A0B19"/>
    <w:rsid w:val="007B637C"/>
    <w:rsid w:val="007C12F3"/>
    <w:rsid w:val="007D3F69"/>
    <w:rsid w:val="007E4DD5"/>
    <w:rsid w:val="00806154"/>
    <w:rsid w:val="00810A93"/>
    <w:rsid w:val="0085122C"/>
    <w:rsid w:val="008B5384"/>
    <w:rsid w:val="008E3975"/>
    <w:rsid w:val="00936645"/>
    <w:rsid w:val="00946B4E"/>
    <w:rsid w:val="00956951"/>
    <w:rsid w:val="00963B91"/>
    <w:rsid w:val="00964263"/>
    <w:rsid w:val="0097424A"/>
    <w:rsid w:val="00985EF9"/>
    <w:rsid w:val="00990E39"/>
    <w:rsid w:val="009A41F8"/>
    <w:rsid w:val="009B28FC"/>
    <w:rsid w:val="009B3229"/>
    <w:rsid w:val="009B3DE3"/>
    <w:rsid w:val="00A02BAB"/>
    <w:rsid w:val="00A453EA"/>
    <w:rsid w:val="00A60C04"/>
    <w:rsid w:val="00A6269E"/>
    <w:rsid w:val="00A96C4E"/>
    <w:rsid w:val="00AA1A19"/>
    <w:rsid w:val="00AB57F6"/>
    <w:rsid w:val="00AC5DB8"/>
    <w:rsid w:val="00AE372B"/>
    <w:rsid w:val="00B2460A"/>
    <w:rsid w:val="00B5007B"/>
    <w:rsid w:val="00B53F9D"/>
    <w:rsid w:val="00B60615"/>
    <w:rsid w:val="00B840BC"/>
    <w:rsid w:val="00BA5F1C"/>
    <w:rsid w:val="00BB11A2"/>
    <w:rsid w:val="00BC5C0D"/>
    <w:rsid w:val="00BE317D"/>
    <w:rsid w:val="00C00565"/>
    <w:rsid w:val="00C05DDA"/>
    <w:rsid w:val="00C458D3"/>
    <w:rsid w:val="00C67D89"/>
    <w:rsid w:val="00C72C14"/>
    <w:rsid w:val="00C839B4"/>
    <w:rsid w:val="00C84739"/>
    <w:rsid w:val="00C95D68"/>
    <w:rsid w:val="00CB0A19"/>
    <w:rsid w:val="00CD46FD"/>
    <w:rsid w:val="00CD745B"/>
    <w:rsid w:val="00CE5C95"/>
    <w:rsid w:val="00D645A2"/>
    <w:rsid w:val="00D743F7"/>
    <w:rsid w:val="00D95AA7"/>
    <w:rsid w:val="00DB11F9"/>
    <w:rsid w:val="00DB5012"/>
    <w:rsid w:val="00DB7410"/>
    <w:rsid w:val="00DD12C0"/>
    <w:rsid w:val="00DF66B2"/>
    <w:rsid w:val="00E60C46"/>
    <w:rsid w:val="00E729E3"/>
    <w:rsid w:val="00E7665D"/>
    <w:rsid w:val="00E93C36"/>
    <w:rsid w:val="00EA7048"/>
    <w:rsid w:val="00EC23EC"/>
    <w:rsid w:val="00EC389C"/>
    <w:rsid w:val="00EE7EBC"/>
    <w:rsid w:val="00F26989"/>
    <w:rsid w:val="00F33008"/>
    <w:rsid w:val="00F521AD"/>
    <w:rsid w:val="00F57294"/>
    <w:rsid w:val="00F72223"/>
    <w:rsid w:val="00F74177"/>
    <w:rsid w:val="00F85D23"/>
    <w:rsid w:val="00FB21AD"/>
    <w:rsid w:val="00FB3EE5"/>
    <w:rsid w:val="00FD0A31"/>
    <w:rsid w:val="00FE15E3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34917"/>
  <w15:docId w15:val="{E5A648FD-99BE-456E-A260-17EA595A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12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121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C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0C6DA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grafodaLista">
    <w:name w:val="List Paragraph"/>
    <w:basedOn w:val="Normal"/>
    <w:uiPriority w:val="34"/>
    <w:qFormat/>
    <w:rsid w:val="000C6DA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12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121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32166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23216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3216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3216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2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216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232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5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5C9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SemEspaamento">
    <w:name w:val="No Spacing"/>
    <w:link w:val="SemEspaamentoCarter"/>
    <w:uiPriority w:val="1"/>
    <w:qFormat/>
    <w:rsid w:val="00073E49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1E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0D8B"/>
  </w:style>
  <w:style w:type="paragraph" w:styleId="Rodap">
    <w:name w:val="footer"/>
    <w:basedOn w:val="Normal"/>
    <w:link w:val="RodapCarter"/>
    <w:uiPriority w:val="99"/>
    <w:unhideWhenUsed/>
    <w:rsid w:val="001E0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0D8B"/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E0D8B"/>
  </w:style>
  <w:style w:type="character" w:styleId="Refdenotaderodap">
    <w:name w:val="footnote reference"/>
    <w:semiHidden/>
    <w:rsid w:val="00C95D68"/>
    <w:rPr>
      <w:rFonts w:ascii="Times New Roman" w:hAnsi="Times New Roman"/>
      <w:b w:val="0"/>
      <w:i w:val="0"/>
      <w:kern w:val="20"/>
      <w:sz w:val="20"/>
      <w:u w:val="none"/>
      <w:vertAlign w:val="superscript"/>
    </w:rPr>
  </w:style>
  <w:style w:type="paragraph" w:styleId="Textodenotaderodap">
    <w:name w:val="footnote text"/>
    <w:basedOn w:val="Normal"/>
    <w:link w:val="TextodenotaderodapCarter"/>
    <w:semiHidden/>
    <w:rsid w:val="00C95D68"/>
    <w:pPr>
      <w:spacing w:before="100" w:after="0" w:line="200" w:lineRule="auto"/>
      <w:ind w:left="360" w:hanging="360"/>
    </w:pPr>
    <w:rPr>
      <w:rFonts w:ascii="Times New Roman" w:eastAsia="Times New Roman" w:hAnsi="Times New Roman" w:cs="Times New Roman"/>
      <w:kern w:val="16"/>
      <w:sz w:val="16"/>
      <w:szCs w:val="20"/>
      <w:lang w:val="en-US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C95D68"/>
    <w:rPr>
      <w:rFonts w:ascii="Times New Roman" w:eastAsia="Times New Roman" w:hAnsi="Times New Roman" w:cs="Times New Roman"/>
      <w:kern w:val="16"/>
      <w:sz w:val="16"/>
      <w:szCs w:val="20"/>
      <w:lang w:val="en-US"/>
    </w:rPr>
  </w:style>
  <w:style w:type="table" w:styleId="TabeladeGrelha1Clara">
    <w:name w:val="Grid Table 1 Light"/>
    <w:basedOn w:val="Tabelanormal"/>
    <w:uiPriority w:val="46"/>
    <w:rsid w:val="00C95D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BodyText10pt">
    <w:name w:val="Style Body Text + 10 pt"/>
    <w:basedOn w:val="Corpodetexto"/>
    <w:rsid w:val="00946B4E"/>
    <w:pPr>
      <w:spacing w:line="240" w:lineRule="auto"/>
      <w:ind w:left="540"/>
    </w:pPr>
    <w:rPr>
      <w:rFonts w:ascii="Arial" w:eastAsia="Times New Roman" w:hAnsi="Arial" w:cs="Times New Roman"/>
      <w:szCs w:val="20"/>
      <w:lang w:eastAsia="en-GB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946B4E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4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872737A602B40A15AC7A257736843" ma:contentTypeVersion="0" ma:contentTypeDescription="Create a new document." ma:contentTypeScope="" ma:versionID="025329f6e25f6183b14d4f7072fb43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3E145-4453-4518-9967-D547950F7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D0FD015-79DE-4585-8D1F-3489D190C5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B8F5F-61CA-4C82-97A6-1933940218C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A1E21E41-AB2F-4D1A-B5BF-8033DF38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2156</Words>
  <Characters>11647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OSI Systems, Inc.</Company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Smith</dc:creator>
  <cp:lastModifiedBy>Luis Martins</cp:lastModifiedBy>
  <cp:revision>3</cp:revision>
  <dcterms:created xsi:type="dcterms:W3CDTF">2017-09-20T12:50:00Z</dcterms:created>
  <dcterms:modified xsi:type="dcterms:W3CDTF">2017-09-20T12:50:00Z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0x010100560872737A602B40A15AC7A257736843</vt:lpwstr>
  </property>
</Properties>
</file>